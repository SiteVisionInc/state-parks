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22A" w:rsidRPr="00F441EA" w:rsidRDefault="003B3A87" w:rsidP="00D8216F">
      <w:pPr>
        <w:tabs>
          <w:tab w:val="left" w:pos="2880"/>
          <w:tab w:val="left" w:pos="3870"/>
        </w:tabs>
        <w:autoSpaceDE w:val="0"/>
        <w:autoSpaceDN w:val="0"/>
        <w:adjustRightInd w:val="0"/>
        <w:spacing w:before="120" w:after="60"/>
        <w:rPr>
          <w:rFonts w:ascii="Arial" w:hAnsi="Arial" w:cs="Arial"/>
        </w:rPr>
      </w:pPr>
      <w:r w:rsidRPr="003B3A87">
        <w:rPr>
          <w:rFonts w:ascii="Arial" w:hAnsi="Arial" w:cs="Arial"/>
          <w:b/>
          <w:u w:val="single"/>
        </w:rPr>
        <w:t>TRC Recommendation</w:t>
      </w:r>
      <w:r>
        <w:rPr>
          <w:rFonts w:ascii="Arial" w:hAnsi="Arial" w:cs="Arial"/>
          <w:b/>
        </w:rPr>
        <w:br/>
      </w:r>
      <w:proofErr w:type="gramStart"/>
      <w:r w:rsidR="000F122A" w:rsidRPr="00F441EA">
        <w:rPr>
          <w:rFonts w:ascii="Arial" w:hAnsi="Arial" w:cs="Arial"/>
          <w:b/>
        </w:rPr>
        <w:t>Is</w:t>
      </w:r>
      <w:proofErr w:type="gramEnd"/>
      <w:r w:rsidR="000F122A" w:rsidRPr="00F441EA">
        <w:rPr>
          <w:rFonts w:ascii="Arial" w:hAnsi="Arial" w:cs="Arial"/>
          <w:b/>
        </w:rPr>
        <w:t xml:space="preserve"> this Resource Management Plan recommended for approval?</w:t>
      </w:r>
      <w:r w:rsidR="000F122A" w:rsidRPr="00F441EA">
        <w:rPr>
          <w:rFonts w:ascii="Arial" w:hAnsi="Arial" w:cs="Arial"/>
          <w:b/>
        </w:rPr>
        <w:tab/>
      </w:r>
      <w:r w:rsidR="000F122A" w:rsidRPr="00F441EA">
        <w:rPr>
          <w:rFonts w:ascii="Arial" w:hAnsi="Arial" w:cs="Arial"/>
          <w:b/>
        </w:rPr>
        <w:tab/>
      </w:r>
      <w:r w:rsidR="00691488" w:rsidRPr="00F441EA">
        <w:rPr>
          <w:rFonts w:ascii="Arial" w:hAnsi="Arial" w:cs="Arial"/>
        </w:rPr>
        <w:fldChar w:fldCharType="begin">
          <w:ffData>
            <w:name w:val="Check1"/>
            <w:enabled/>
            <w:calcOnExit w:val="0"/>
            <w:checkBox>
              <w:size w:val="24"/>
              <w:default w:val="0"/>
            </w:checkBox>
          </w:ffData>
        </w:fldChar>
      </w:r>
      <w:r w:rsidR="000F122A" w:rsidRPr="00F441EA">
        <w:rPr>
          <w:rFonts w:ascii="Arial" w:hAnsi="Arial" w:cs="Arial"/>
        </w:rPr>
        <w:instrText xml:space="preserve"> FORMCHECKBOX </w:instrText>
      </w:r>
      <w:r w:rsidR="003B7A1B">
        <w:rPr>
          <w:rFonts w:ascii="Arial" w:hAnsi="Arial" w:cs="Arial"/>
        </w:rPr>
      </w:r>
      <w:r w:rsidR="003B7A1B">
        <w:rPr>
          <w:rFonts w:ascii="Arial" w:hAnsi="Arial" w:cs="Arial"/>
        </w:rPr>
        <w:fldChar w:fldCharType="separate"/>
      </w:r>
      <w:r w:rsidR="00691488" w:rsidRPr="00F441EA">
        <w:rPr>
          <w:rFonts w:ascii="Arial" w:hAnsi="Arial" w:cs="Arial"/>
        </w:rPr>
        <w:fldChar w:fldCharType="end"/>
      </w:r>
      <w:r w:rsidR="000F122A" w:rsidRPr="00F441EA">
        <w:rPr>
          <w:rFonts w:ascii="Arial" w:hAnsi="Arial" w:cs="Arial"/>
        </w:rPr>
        <w:t xml:space="preserve"> Yes     </w:t>
      </w:r>
      <w:r w:rsidR="00691488" w:rsidRPr="00F441EA">
        <w:rPr>
          <w:rFonts w:ascii="Arial" w:hAnsi="Arial" w:cs="Arial"/>
        </w:rPr>
        <w:fldChar w:fldCharType="begin">
          <w:ffData>
            <w:name w:val="Check1"/>
            <w:enabled/>
            <w:calcOnExit w:val="0"/>
            <w:checkBox>
              <w:size w:val="24"/>
              <w:default w:val="0"/>
            </w:checkBox>
          </w:ffData>
        </w:fldChar>
      </w:r>
      <w:r w:rsidR="000F122A" w:rsidRPr="00F441EA">
        <w:rPr>
          <w:rFonts w:ascii="Arial" w:hAnsi="Arial" w:cs="Arial"/>
        </w:rPr>
        <w:instrText xml:space="preserve"> FORMCHECKBOX </w:instrText>
      </w:r>
      <w:r w:rsidR="003B7A1B">
        <w:rPr>
          <w:rFonts w:ascii="Arial" w:hAnsi="Arial" w:cs="Arial"/>
        </w:rPr>
      </w:r>
      <w:r w:rsidR="003B7A1B">
        <w:rPr>
          <w:rFonts w:ascii="Arial" w:hAnsi="Arial" w:cs="Arial"/>
        </w:rPr>
        <w:fldChar w:fldCharType="separate"/>
      </w:r>
      <w:r w:rsidR="00691488" w:rsidRPr="00F441EA">
        <w:rPr>
          <w:rFonts w:ascii="Arial" w:hAnsi="Arial" w:cs="Arial"/>
        </w:rPr>
        <w:fldChar w:fldCharType="end"/>
      </w:r>
      <w:r w:rsidR="000F122A" w:rsidRPr="00F441EA">
        <w:rPr>
          <w:rFonts w:ascii="Arial" w:hAnsi="Arial" w:cs="Arial"/>
        </w:rPr>
        <w:t xml:space="preserve"> No</w:t>
      </w:r>
    </w:p>
    <w:p w:rsidR="007E3084" w:rsidRPr="00F441EA" w:rsidRDefault="007E3084" w:rsidP="00D8216F">
      <w:pPr>
        <w:tabs>
          <w:tab w:val="left" w:pos="2880"/>
          <w:tab w:val="left" w:pos="3870"/>
        </w:tabs>
        <w:autoSpaceDE w:val="0"/>
        <w:autoSpaceDN w:val="0"/>
        <w:adjustRightInd w:val="0"/>
        <w:spacing w:before="120" w:after="60"/>
        <w:rPr>
          <w:rFonts w:ascii="Arial" w:hAnsi="Arial" w:cs="Arial"/>
        </w:rPr>
      </w:pPr>
      <w:r w:rsidRPr="00F441EA">
        <w:rPr>
          <w:rFonts w:ascii="Arial" w:hAnsi="Arial" w:cs="Arial"/>
        </w:rPr>
        <w:t xml:space="preserve">If </w:t>
      </w:r>
      <w:r w:rsidR="00970D49" w:rsidRPr="00F441EA">
        <w:rPr>
          <w:rFonts w:ascii="Arial" w:hAnsi="Arial" w:cs="Arial"/>
        </w:rPr>
        <w:t>“</w:t>
      </w:r>
      <w:r w:rsidRPr="00F441EA">
        <w:rPr>
          <w:rFonts w:ascii="Arial" w:hAnsi="Arial" w:cs="Arial"/>
        </w:rPr>
        <w:t>No</w:t>
      </w:r>
      <w:r w:rsidR="00970D49" w:rsidRPr="00F441EA">
        <w:rPr>
          <w:rFonts w:ascii="Arial" w:hAnsi="Arial" w:cs="Arial"/>
        </w:rPr>
        <w:t>”</w:t>
      </w:r>
      <w:r w:rsidRPr="00F441EA">
        <w:rPr>
          <w:rFonts w:ascii="Arial" w:hAnsi="Arial" w:cs="Arial"/>
        </w:rPr>
        <w:t xml:space="preserve">, please </w:t>
      </w:r>
      <w:r w:rsidR="00D55740" w:rsidRPr="00F441EA">
        <w:rPr>
          <w:rFonts w:ascii="Arial" w:hAnsi="Arial" w:cs="Arial"/>
        </w:rPr>
        <w:t>sum</w:t>
      </w:r>
      <w:r w:rsidR="00970D49" w:rsidRPr="00F441EA">
        <w:rPr>
          <w:rFonts w:ascii="Arial" w:hAnsi="Arial" w:cs="Arial"/>
        </w:rPr>
        <w:t>marize key deficiencies in the C</w:t>
      </w:r>
      <w:r w:rsidR="00D55740" w:rsidRPr="00F441EA">
        <w:rPr>
          <w:rFonts w:ascii="Arial" w:hAnsi="Arial" w:cs="Arial"/>
        </w:rPr>
        <w:t xml:space="preserve">omments </w:t>
      </w:r>
      <w:r w:rsidR="00970D49" w:rsidRPr="00F441EA">
        <w:rPr>
          <w:rFonts w:ascii="Arial" w:hAnsi="Arial" w:cs="Arial"/>
        </w:rPr>
        <w:t xml:space="preserve">Section </w:t>
      </w:r>
      <w:r w:rsidR="00D55740" w:rsidRPr="00F441EA">
        <w:rPr>
          <w:rFonts w:ascii="Arial" w:hAnsi="Arial" w:cs="Arial"/>
        </w:rPr>
        <w:t>below.</w:t>
      </w:r>
    </w:p>
    <w:p w:rsidR="00D8216F" w:rsidRPr="00F441EA" w:rsidRDefault="007872ED" w:rsidP="00D8216F">
      <w:pPr>
        <w:tabs>
          <w:tab w:val="left" w:pos="2880"/>
          <w:tab w:val="left" w:pos="3870"/>
        </w:tabs>
        <w:autoSpaceDE w:val="0"/>
        <w:autoSpaceDN w:val="0"/>
        <w:adjustRightInd w:val="0"/>
        <w:spacing w:before="120" w:after="60"/>
        <w:rPr>
          <w:rFonts w:ascii="Arial" w:hAnsi="Arial" w:cs="Arial"/>
          <w:sz w:val="20"/>
          <w:szCs w:val="20"/>
        </w:rPr>
      </w:pPr>
      <w:r w:rsidRPr="00F441EA">
        <w:rPr>
          <w:rFonts w:ascii="Arial" w:hAnsi="Arial" w:cs="Arial"/>
          <w:sz w:val="20"/>
          <w:szCs w:val="20"/>
        </w:rPr>
        <w:t>(Note: W</w:t>
      </w:r>
      <w:r w:rsidR="00030B99" w:rsidRPr="00F441EA">
        <w:rPr>
          <w:rFonts w:ascii="Arial" w:hAnsi="Arial" w:cs="Arial"/>
          <w:sz w:val="20"/>
          <w:szCs w:val="20"/>
        </w:rPr>
        <w:t xml:space="preserve">ithin 90 days of receipt of the RMP, the </w:t>
      </w:r>
      <w:r w:rsidR="007C0D8F" w:rsidRPr="00F441EA">
        <w:rPr>
          <w:rFonts w:ascii="Arial" w:hAnsi="Arial" w:cs="Arial"/>
          <w:sz w:val="20"/>
          <w:szCs w:val="20"/>
        </w:rPr>
        <w:t>R</w:t>
      </w:r>
      <w:r w:rsidR="00030B99" w:rsidRPr="00F441EA">
        <w:rPr>
          <w:rFonts w:ascii="Arial" w:hAnsi="Arial" w:cs="Arial"/>
          <w:sz w:val="20"/>
          <w:szCs w:val="20"/>
        </w:rPr>
        <w:t xml:space="preserve">eview </w:t>
      </w:r>
      <w:r w:rsidR="007C0D8F" w:rsidRPr="00F441EA">
        <w:rPr>
          <w:rFonts w:ascii="Arial" w:hAnsi="Arial" w:cs="Arial"/>
          <w:sz w:val="20"/>
          <w:szCs w:val="20"/>
        </w:rPr>
        <w:t>A</w:t>
      </w:r>
      <w:r w:rsidR="00030B99" w:rsidRPr="00F441EA">
        <w:rPr>
          <w:rFonts w:ascii="Arial" w:hAnsi="Arial" w:cs="Arial"/>
          <w:sz w:val="20"/>
          <w:szCs w:val="20"/>
        </w:rPr>
        <w:t>uthority shall notify t</w:t>
      </w:r>
      <w:r w:rsidRPr="00F441EA">
        <w:rPr>
          <w:rFonts w:ascii="Arial" w:hAnsi="Arial" w:cs="Arial"/>
          <w:sz w:val="20"/>
          <w:szCs w:val="20"/>
        </w:rPr>
        <w:t xml:space="preserve">he </w:t>
      </w:r>
      <w:r w:rsidR="007C0D8F" w:rsidRPr="00F441EA">
        <w:rPr>
          <w:rFonts w:ascii="Arial" w:hAnsi="Arial" w:cs="Arial"/>
          <w:sz w:val="20"/>
          <w:szCs w:val="20"/>
        </w:rPr>
        <w:t>O</w:t>
      </w:r>
      <w:r w:rsidRPr="00F441EA">
        <w:rPr>
          <w:rFonts w:ascii="Arial" w:hAnsi="Arial" w:cs="Arial"/>
          <w:sz w:val="20"/>
          <w:szCs w:val="20"/>
        </w:rPr>
        <w:t>wner/</w:t>
      </w:r>
      <w:r w:rsidR="007C0D8F" w:rsidRPr="00F441EA">
        <w:rPr>
          <w:rFonts w:ascii="Arial" w:hAnsi="Arial" w:cs="Arial"/>
          <w:sz w:val="20"/>
          <w:szCs w:val="20"/>
        </w:rPr>
        <w:t>O</w:t>
      </w:r>
      <w:r w:rsidRPr="00F441EA">
        <w:rPr>
          <w:rFonts w:ascii="Arial" w:hAnsi="Arial" w:cs="Arial"/>
          <w:sz w:val="20"/>
          <w:szCs w:val="20"/>
        </w:rPr>
        <w:t xml:space="preserve">perator and the RMP </w:t>
      </w:r>
      <w:r w:rsidR="007C0D8F" w:rsidRPr="00F441EA">
        <w:rPr>
          <w:rFonts w:ascii="Arial" w:hAnsi="Arial" w:cs="Arial"/>
          <w:sz w:val="20"/>
          <w:szCs w:val="20"/>
        </w:rPr>
        <w:t>D</w:t>
      </w:r>
      <w:r w:rsidRPr="00F441EA">
        <w:rPr>
          <w:rFonts w:ascii="Arial" w:hAnsi="Arial" w:cs="Arial"/>
          <w:sz w:val="20"/>
          <w:szCs w:val="20"/>
        </w:rPr>
        <w:t xml:space="preserve">eveloper in writing as to whether the RMP fulfills the requirements.  An RMP that fails to fulfill the requirements shall be returned to the RMP </w:t>
      </w:r>
      <w:r w:rsidR="007C0D8F" w:rsidRPr="00F441EA">
        <w:rPr>
          <w:rFonts w:ascii="Arial" w:hAnsi="Arial" w:cs="Arial"/>
          <w:sz w:val="20"/>
          <w:szCs w:val="20"/>
        </w:rPr>
        <w:t>D</w:t>
      </w:r>
      <w:r w:rsidRPr="00F441EA">
        <w:rPr>
          <w:rFonts w:ascii="Arial" w:hAnsi="Arial" w:cs="Arial"/>
          <w:sz w:val="20"/>
          <w:szCs w:val="20"/>
        </w:rPr>
        <w:t>eveloper noting all deficiencies.</w:t>
      </w:r>
      <w:r w:rsidR="00C3285A" w:rsidRPr="00F441EA">
        <w:rPr>
          <w:rFonts w:ascii="Arial" w:hAnsi="Arial" w:cs="Arial"/>
          <w:sz w:val="20"/>
          <w:szCs w:val="20"/>
        </w:rPr>
        <w:t xml:space="preserve">  Revised RMP submittals shall be reviewed and a response regarding RMP su</w:t>
      </w:r>
      <w:r w:rsidR="00967E36" w:rsidRPr="00F441EA">
        <w:rPr>
          <w:rFonts w:ascii="Arial" w:hAnsi="Arial" w:cs="Arial"/>
          <w:sz w:val="20"/>
          <w:szCs w:val="20"/>
        </w:rPr>
        <w:t>fficiency or a listing of RMP de</w:t>
      </w:r>
      <w:r w:rsidR="00C3285A" w:rsidRPr="00F441EA">
        <w:rPr>
          <w:rFonts w:ascii="Arial" w:hAnsi="Arial" w:cs="Arial"/>
          <w:sz w:val="20"/>
          <w:szCs w:val="20"/>
        </w:rPr>
        <w:t xml:space="preserve">ficiencies provided within </w:t>
      </w:r>
      <w:r w:rsidR="00967E36" w:rsidRPr="00F441EA">
        <w:rPr>
          <w:rFonts w:ascii="Arial" w:hAnsi="Arial" w:cs="Arial"/>
          <w:sz w:val="20"/>
          <w:szCs w:val="20"/>
        </w:rPr>
        <w:t>45 days of receipt.</w:t>
      </w:r>
      <w:r w:rsidRPr="00F441EA">
        <w:rPr>
          <w:rFonts w:ascii="Arial" w:hAnsi="Arial" w:cs="Arial"/>
          <w:sz w:val="20"/>
          <w:szCs w:val="20"/>
        </w:rPr>
        <w:t>)</w:t>
      </w:r>
    </w:p>
    <w:p w:rsidR="000F122A" w:rsidRPr="00F441EA" w:rsidRDefault="000F122A" w:rsidP="000F122A">
      <w:pPr>
        <w:pStyle w:val="ListParagraph"/>
        <w:tabs>
          <w:tab w:val="left" w:pos="4320"/>
        </w:tabs>
        <w:spacing w:before="240" w:after="0" w:line="240" w:lineRule="auto"/>
        <w:ind w:left="0"/>
        <w:contextualSpacing w:val="0"/>
        <w:rPr>
          <w:rFonts w:ascii="Arial" w:hAnsi="Arial" w:cs="Arial"/>
          <w:sz w:val="24"/>
          <w:szCs w:val="24"/>
        </w:rPr>
      </w:pPr>
      <w:r w:rsidRPr="00F441EA">
        <w:rPr>
          <w:rFonts w:ascii="Arial" w:hAnsi="Arial" w:cs="Arial"/>
          <w:sz w:val="24"/>
          <w:szCs w:val="24"/>
        </w:rPr>
        <w:t>Print name:  ____________________________________________________________</w:t>
      </w:r>
    </w:p>
    <w:p w:rsidR="000F122A" w:rsidRPr="00F441EA" w:rsidRDefault="000F122A" w:rsidP="000F122A">
      <w:pPr>
        <w:ind w:left="720" w:firstLine="720"/>
        <w:rPr>
          <w:rFonts w:ascii="Arial" w:hAnsi="Arial" w:cs="Arial"/>
        </w:rPr>
      </w:pPr>
      <w:r w:rsidRPr="00F441EA">
        <w:rPr>
          <w:rFonts w:ascii="Arial" w:hAnsi="Arial" w:cs="Arial"/>
        </w:rPr>
        <w:t>Chair of the SWCD TRC or DCR staff acting as the review authority</w:t>
      </w:r>
    </w:p>
    <w:p w:rsidR="000F122A" w:rsidRPr="00F441EA" w:rsidRDefault="00D75F5F" w:rsidP="000F122A">
      <w:pPr>
        <w:rPr>
          <w:rFonts w:ascii="Arial" w:hAnsi="Arial" w:cs="Arial"/>
        </w:rPr>
      </w:pPr>
      <w:r>
        <w:rPr>
          <w:rFonts w:ascii="Arial" w:hAnsi="Arial" w:cs="Arial"/>
        </w:rPr>
        <w:br/>
      </w:r>
      <w:r w:rsidR="000F122A" w:rsidRPr="00F441EA">
        <w:rPr>
          <w:rFonts w:ascii="Arial" w:hAnsi="Arial" w:cs="Arial"/>
        </w:rPr>
        <w:t xml:space="preserve">Signature and date:  </w:t>
      </w:r>
      <w:r w:rsidR="000F122A" w:rsidRPr="00F441EA">
        <w:rPr>
          <w:rFonts w:ascii="Arial" w:hAnsi="Arial" w:cs="Arial"/>
          <w:u w:val="single"/>
        </w:rPr>
        <w:t xml:space="preserve">   </w:t>
      </w:r>
      <w:r w:rsidR="000F122A" w:rsidRPr="00F441EA">
        <w:rPr>
          <w:rFonts w:ascii="Arial" w:hAnsi="Arial" w:cs="Arial"/>
        </w:rPr>
        <w:t>______________________________________</w:t>
      </w:r>
      <w:r w:rsidR="000F122A" w:rsidRPr="00F441EA">
        <w:rPr>
          <w:rFonts w:ascii="Arial" w:hAnsi="Arial" w:cs="Arial"/>
          <w:u w:val="single"/>
        </w:rPr>
        <w:t>date</w:t>
      </w:r>
      <w:r w:rsidR="000F122A" w:rsidRPr="00F441EA">
        <w:rPr>
          <w:rFonts w:ascii="Arial" w:hAnsi="Arial" w:cs="Arial"/>
        </w:rPr>
        <w:t>_______________</w:t>
      </w:r>
    </w:p>
    <w:p w:rsidR="000F122A" w:rsidRPr="00F441EA" w:rsidRDefault="000F122A" w:rsidP="000F122A">
      <w:pPr>
        <w:ind w:left="1440" w:firstLine="720"/>
        <w:rPr>
          <w:rFonts w:ascii="Arial" w:hAnsi="Arial" w:cs="Arial"/>
        </w:rPr>
      </w:pPr>
      <w:r w:rsidRPr="00F441EA">
        <w:rPr>
          <w:rFonts w:ascii="Arial" w:hAnsi="Arial" w:cs="Arial"/>
        </w:rPr>
        <w:t>Chair of the SWCD TRC or DCR staff acting as the review authority</w:t>
      </w:r>
    </w:p>
    <w:p w:rsidR="000F122A" w:rsidRPr="00F441EA" w:rsidRDefault="000F122A" w:rsidP="00CC2CBA">
      <w:pPr>
        <w:rPr>
          <w:rFonts w:ascii="Arial" w:hAnsi="Arial" w:cs="Arial"/>
          <w:b/>
        </w:rPr>
      </w:pPr>
    </w:p>
    <w:p w:rsidR="000F122A" w:rsidRPr="00F441EA" w:rsidRDefault="000F122A" w:rsidP="000F122A">
      <w:pPr>
        <w:rPr>
          <w:rFonts w:ascii="Arial" w:hAnsi="Arial" w:cs="Arial"/>
          <w:b/>
        </w:rPr>
      </w:pPr>
      <w:r w:rsidRPr="00F441EA">
        <w:rPr>
          <w:rFonts w:ascii="Arial" w:hAnsi="Arial" w:cs="Arial"/>
          <w:b/>
        </w:rPr>
        <w:t>Comments</w:t>
      </w:r>
      <w:r w:rsidR="007C0D8F" w:rsidRPr="00F441EA">
        <w:rPr>
          <w:rFonts w:ascii="Arial" w:hAnsi="Arial" w:cs="Arial"/>
          <w:b/>
        </w:rPr>
        <w:t xml:space="preserve"> (this section may be expanded)</w:t>
      </w:r>
      <w:r w:rsidR="00970D49" w:rsidRPr="00F441EA">
        <w:rPr>
          <w:rFonts w:ascii="Arial" w:hAnsi="Arial" w:cs="Arial"/>
          <w:b/>
        </w:rPr>
        <w:t>:</w:t>
      </w:r>
    </w:p>
    <w:p w:rsidR="000F122A" w:rsidRDefault="00691488" w:rsidP="00CC2CBA">
      <w:pPr>
        <w:rPr>
          <w:b/>
        </w:rPr>
      </w:pPr>
      <w:r>
        <w:rPr>
          <w:b/>
        </w:rPr>
        <w:fldChar w:fldCharType="begin">
          <w:ffData>
            <w:name w:val="Text1"/>
            <w:enabled/>
            <w:calcOnExit w:val="0"/>
            <w:textInput/>
          </w:ffData>
        </w:fldChar>
      </w:r>
      <w:bookmarkStart w:id="0" w:name="Text1"/>
      <w:r w:rsidR="003B3A87">
        <w:rPr>
          <w:b/>
        </w:rPr>
        <w:instrText xml:space="preserve"> FORMTEXT </w:instrText>
      </w:r>
      <w:r>
        <w:rPr>
          <w:b/>
        </w:rPr>
      </w:r>
      <w:r>
        <w:rPr>
          <w:b/>
        </w:rPr>
        <w:fldChar w:fldCharType="separate"/>
      </w:r>
      <w:r w:rsidR="003B3A87">
        <w:rPr>
          <w:b/>
          <w:noProof/>
        </w:rPr>
        <w:t> </w:t>
      </w:r>
      <w:r w:rsidR="003B3A87">
        <w:rPr>
          <w:b/>
          <w:noProof/>
        </w:rPr>
        <w:t> </w:t>
      </w:r>
      <w:r w:rsidR="003B3A87">
        <w:rPr>
          <w:b/>
          <w:noProof/>
        </w:rPr>
        <w:t> </w:t>
      </w:r>
      <w:r w:rsidR="003B3A87">
        <w:rPr>
          <w:b/>
          <w:noProof/>
        </w:rPr>
        <w:t> </w:t>
      </w:r>
      <w:r w:rsidR="003B3A87">
        <w:rPr>
          <w:b/>
          <w:noProof/>
        </w:rPr>
        <w:t> </w:t>
      </w:r>
      <w:r>
        <w:rPr>
          <w:b/>
        </w:rPr>
        <w:fldChar w:fldCharType="end"/>
      </w:r>
      <w:bookmarkEnd w:id="0"/>
    </w:p>
    <w:p w:rsidR="000F122A" w:rsidRDefault="000F122A" w:rsidP="00CC2CBA">
      <w:pPr>
        <w:rPr>
          <w:b/>
        </w:rPr>
      </w:pPr>
    </w:p>
    <w:p w:rsidR="003B3A87" w:rsidRPr="00F441EA" w:rsidRDefault="003B3A87" w:rsidP="003B3A87">
      <w:pPr>
        <w:tabs>
          <w:tab w:val="left" w:pos="2880"/>
          <w:tab w:val="left" w:pos="3870"/>
        </w:tabs>
        <w:autoSpaceDE w:val="0"/>
        <w:autoSpaceDN w:val="0"/>
        <w:adjustRightInd w:val="0"/>
        <w:spacing w:before="120" w:after="60"/>
        <w:rPr>
          <w:rFonts w:ascii="Arial" w:hAnsi="Arial" w:cs="Arial"/>
        </w:rPr>
      </w:pPr>
      <w:r w:rsidRPr="003B3A87">
        <w:rPr>
          <w:rFonts w:ascii="Arial" w:hAnsi="Arial" w:cs="Arial"/>
          <w:b/>
          <w:u w:val="single"/>
        </w:rPr>
        <w:t>District Board Action</w:t>
      </w:r>
      <w:r>
        <w:rPr>
          <w:rFonts w:ascii="Arial" w:hAnsi="Arial" w:cs="Arial"/>
          <w:b/>
        </w:rPr>
        <w:t xml:space="preserve"> </w:t>
      </w:r>
      <w:r>
        <w:rPr>
          <w:rFonts w:ascii="Arial" w:hAnsi="Arial" w:cs="Arial"/>
          <w:b/>
        </w:rPr>
        <w:br/>
      </w:r>
      <w:r w:rsidR="00D75F5F">
        <w:rPr>
          <w:rFonts w:ascii="Arial" w:hAnsi="Arial" w:cs="Arial"/>
          <w:b/>
        </w:rPr>
        <w:t>Was this Resource Management Plan approved</w:t>
      </w:r>
      <w:r w:rsidRPr="00F441EA">
        <w:rPr>
          <w:rFonts w:ascii="Arial" w:hAnsi="Arial" w:cs="Arial"/>
          <w:b/>
        </w:rPr>
        <w:t>?</w:t>
      </w:r>
      <w:r w:rsidR="00D75F5F">
        <w:rPr>
          <w:rFonts w:ascii="Arial" w:hAnsi="Arial" w:cs="Arial"/>
          <w:b/>
        </w:rPr>
        <w:tab/>
      </w:r>
      <w:r w:rsidR="00D75F5F">
        <w:rPr>
          <w:rFonts w:ascii="Arial" w:hAnsi="Arial" w:cs="Arial"/>
          <w:b/>
        </w:rPr>
        <w:tab/>
      </w:r>
      <w:r w:rsidRPr="00F441EA">
        <w:rPr>
          <w:rFonts w:ascii="Arial" w:hAnsi="Arial" w:cs="Arial"/>
          <w:b/>
        </w:rPr>
        <w:tab/>
      </w:r>
      <w:r w:rsidRPr="00F441EA">
        <w:rPr>
          <w:rFonts w:ascii="Arial" w:hAnsi="Arial" w:cs="Arial"/>
          <w:b/>
        </w:rPr>
        <w:tab/>
      </w:r>
      <w:r w:rsidR="00691488" w:rsidRPr="00F441EA">
        <w:rPr>
          <w:rFonts w:ascii="Arial" w:hAnsi="Arial" w:cs="Arial"/>
        </w:rPr>
        <w:fldChar w:fldCharType="begin">
          <w:ffData>
            <w:name w:val="Check1"/>
            <w:enabled/>
            <w:calcOnExit w:val="0"/>
            <w:checkBox>
              <w:size w:val="24"/>
              <w:default w:val="0"/>
            </w:checkBox>
          </w:ffData>
        </w:fldChar>
      </w:r>
      <w:r w:rsidRPr="00F441EA">
        <w:rPr>
          <w:rFonts w:ascii="Arial" w:hAnsi="Arial" w:cs="Arial"/>
        </w:rPr>
        <w:instrText xml:space="preserve"> FORMCHECKBOX </w:instrText>
      </w:r>
      <w:r w:rsidR="003B7A1B">
        <w:rPr>
          <w:rFonts w:ascii="Arial" w:hAnsi="Arial" w:cs="Arial"/>
        </w:rPr>
      </w:r>
      <w:r w:rsidR="003B7A1B">
        <w:rPr>
          <w:rFonts w:ascii="Arial" w:hAnsi="Arial" w:cs="Arial"/>
        </w:rPr>
        <w:fldChar w:fldCharType="separate"/>
      </w:r>
      <w:r w:rsidR="00691488" w:rsidRPr="00F441EA">
        <w:rPr>
          <w:rFonts w:ascii="Arial" w:hAnsi="Arial" w:cs="Arial"/>
        </w:rPr>
        <w:fldChar w:fldCharType="end"/>
      </w:r>
      <w:r w:rsidRPr="00F441EA">
        <w:rPr>
          <w:rFonts w:ascii="Arial" w:hAnsi="Arial" w:cs="Arial"/>
        </w:rPr>
        <w:t xml:space="preserve"> Yes     </w:t>
      </w:r>
      <w:r w:rsidR="00691488" w:rsidRPr="00F441EA">
        <w:rPr>
          <w:rFonts w:ascii="Arial" w:hAnsi="Arial" w:cs="Arial"/>
        </w:rPr>
        <w:fldChar w:fldCharType="begin">
          <w:ffData>
            <w:name w:val="Check1"/>
            <w:enabled/>
            <w:calcOnExit w:val="0"/>
            <w:checkBox>
              <w:size w:val="24"/>
              <w:default w:val="0"/>
            </w:checkBox>
          </w:ffData>
        </w:fldChar>
      </w:r>
      <w:r w:rsidRPr="00F441EA">
        <w:rPr>
          <w:rFonts w:ascii="Arial" w:hAnsi="Arial" w:cs="Arial"/>
        </w:rPr>
        <w:instrText xml:space="preserve"> FORMCHECKBOX </w:instrText>
      </w:r>
      <w:r w:rsidR="003B7A1B">
        <w:rPr>
          <w:rFonts w:ascii="Arial" w:hAnsi="Arial" w:cs="Arial"/>
        </w:rPr>
      </w:r>
      <w:r w:rsidR="003B7A1B">
        <w:rPr>
          <w:rFonts w:ascii="Arial" w:hAnsi="Arial" w:cs="Arial"/>
        </w:rPr>
        <w:fldChar w:fldCharType="separate"/>
      </w:r>
      <w:r w:rsidR="00691488" w:rsidRPr="00F441EA">
        <w:rPr>
          <w:rFonts w:ascii="Arial" w:hAnsi="Arial" w:cs="Arial"/>
        </w:rPr>
        <w:fldChar w:fldCharType="end"/>
      </w:r>
      <w:r w:rsidRPr="00F441EA">
        <w:rPr>
          <w:rFonts w:ascii="Arial" w:hAnsi="Arial" w:cs="Arial"/>
        </w:rPr>
        <w:t xml:space="preserve"> No</w:t>
      </w:r>
    </w:p>
    <w:p w:rsidR="003B3A87" w:rsidRPr="00F441EA" w:rsidRDefault="003B3A87" w:rsidP="003B3A87">
      <w:pPr>
        <w:tabs>
          <w:tab w:val="left" w:pos="2880"/>
          <w:tab w:val="left" w:pos="3870"/>
        </w:tabs>
        <w:autoSpaceDE w:val="0"/>
        <w:autoSpaceDN w:val="0"/>
        <w:adjustRightInd w:val="0"/>
        <w:spacing w:before="120" w:after="60"/>
        <w:rPr>
          <w:rFonts w:ascii="Arial" w:hAnsi="Arial" w:cs="Arial"/>
        </w:rPr>
      </w:pPr>
      <w:r w:rsidRPr="00F441EA">
        <w:rPr>
          <w:rFonts w:ascii="Arial" w:hAnsi="Arial" w:cs="Arial"/>
        </w:rPr>
        <w:t>If “No”, please summarize key deficiencies in the Comments Section below.</w:t>
      </w:r>
    </w:p>
    <w:p w:rsidR="003B3A87" w:rsidRPr="00F441EA" w:rsidRDefault="003B3A87" w:rsidP="003B3A87">
      <w:pPr>
        <w:tabs>
          <w:tab w:val="left" w:pos="2880"/>
          <w:tab w:val="left" w:pos="3870"/>
        </w:tabs>
        <w:autoSpaceDE w:val="0"/>
        <w:autoSpaceDN w:val="0"/>
        <w:adjustRightInd w:val="0"/>
        <w:spacing w:before="120" w:after="60"/>
        <w:rPr>
          <w:rFonts w:ascii="Arial" w:hAnsi="Arial" w:cs="Arial"/>
          <w:sz w:val="20"/>
          <w:szCs w:val="20"/>
        </w:rPr>
      </w:pPr>
      <w:r w:rsidRPr="00F441EA">
        <w:rPr>
          <w:rFonts w:ascii="Arial" w:hAnsi="Arial" w:cs="Arial"/>
          <w:sz w:val="20"/>
          <w:szCs w:val="20"/>
        </w:rPr>
        <w:t>(Note: Within 90 days of receipt of the RMP, the Review Authority shall notify the Owner/Operator and the RMP Developer in writing as to whether the RMP fulfills the requirements.  An RMP that fails to fulfill the requirements shall be returned to the RMP Developer noting all deficiencies.  Revised RMP submittals shall be reviewed and a response regarding RMP sufficiency or a listing of RMP deficiencies provided within 45 days of receipt.)</w:t>
      </w:r>
    </w:p>
    <w:p w:rsidR="003B3A87" w:rsidRPr="00F441EA" w:rsidRDefault="003B3A87" w:rsidP="003B3A87">
      <w:pPr>
        <w:pStyle w:val="ListParagraph"/>
        <w:tabs>
          <w:tab w:val="left" w:pos="4320"/>
        </w:tabs>
        <w:spacing w:before="240" w:after="0" w:line="240" w:lineRule="auto"/>
        <w:ind w:left="0"/>
        <w:contextualSpacing w:val="0"/>
        <w:rPr>
          <w:rFonts w:ascii="Arial" w:hAnsi="Arial" w:cs="Arial"/>
          <w:sz w:val="24"/>
          <w:szCs w:val="24"/>
        </w:rPr>
      </w:pPr>
      <w:r w:rsidRPr="00F441EA">
        <w:rPr>
          <w:rFonts w:ascii="Arial" w:hAnsi="Arial" w:cs="Arial"/>
          <w:sz w:val="24"/>
          <w:szCs w:val="24"/>
        </w:rPr>
        <w:t>Print name:  ____________________________________________________________</w:t>
      </w:r>
    </w:p>
    <w:p w:rsidR="003B3A87" w:rsidRPr="00F441EA" w:rsidRDefault="003B3A87" w:rsidP="003B3A87">
      <w:pPr>
        <w:ind w:left="720" w:firstLine="720"/>
        <w:rPr>
          <w:rFonts w:ascii="Arial" w:hAnsi="Arial" w:cs="Arial"/>
        </w:rPr>
      </w:pPr>
      <w:r w:rsidRPr="00F441EA">
        <w:rPr>
          <w:rFonts w:ascii="Arial" w:hAnsi="Arial" w:cs="Arial"/>
        </w:rPr>
        <w:t xml:space="preserve">Chair of the SWCD </w:t>
      </w:r>
      <w:r>
        <w:rPr>
          <w:rFonts w:ascii="Arial" w:hAnsi="Arial" w:cs="Arial"/>
        </w:rPr>
        <w:t>or delegated RMP approval</w:t>
      </w:r>
      <w:r w:rsidRPr="00F441EA">
        <w:rPr>
          <w:rFonts w:ascii="Arial" w:hAnsi="Arial" w:cs="Arial"/>
        </w:rPr>
        <w:t xml:space="preserve"> authority</w:t>
      </w:r>
    </w:p>
    <w:p w:rsidR="003B3A87" w:rsidRPr="00F441EA" w:rsidRDefault="00D75F5F" w:rsidP="003B3A87">
      <w:pPr>
        <w:rPr>
          <w:rFonts w:ascii="Arial" w:hAnsi="Arial" w:cs="Arial"/>
        </w:rPr>
      </w:pPr>
      <w:r>
        <w:rPr>
          <w:rFonts w:ascii="Arial" w:hAnsi="Arial" w:cs="Arial"/>
        </w:rPr>
        <w:br/>
      </w:r>
      <w:r w:rsidR="003B3A87" w:rsidRPr="00F441EA">
        <w:rPr>
          <w:rFonts w:ascii="Arial" w:hAnsi="Arial" w:cs="Arial"/>
        </w:rPr>
        <w:t xml:space="preserve">Signature and date:  </w:t>
      </w:r>
      <w:r w:rsidR="003B3A87" w:rsidRPr="00F441EA">
        <w:rPr>
          <w:rFonts w:ascii="Arial" w:hAnsi="Arial" w:cs="Arial"/>
          <w:u w:val="single"/>
        </w:rPr>
        <w:t xml:space="preserve">   </w:t>
      </w:r>
      <w:r w:rsidR="003B3A87" w:rsidRPr="00F441EA">
        <w:rPr>
          <w:rFonts w:ascii="Arial" w:hAnsi="Arial" w:cs="Arial"/>
        </w:rPr>
        <w:t>______________________________________</w:t>
      </w:r>
      <w:r w:rsidR="003B3A87" w:rsidRPr="00F441EA">
        <w:rPr>
          <w:rFonts w:ascii="Arial" w:hAnsi="Arial" w:cs="Arial"/>
          <w:u w:val="single"/>
        </w:rPr>
        <w:t>date</w:t>
      </w:r>
      <w:r w:rsidR="003B3A87" w:rsidRPr="00F441EA">
        <w:rPr>
          <w:rFonts w:ascii="Arial" w:hAnsi="Arial" w:cs="Arial"/>
        </w:rPr>
        <w:t>_______________</w:t>
      </w:r>
    </w:p>
    <w:p w:rsidR="003B3A87" w:rsidRPr="00F441EA" w:rsidRDefault="003B3A87" w:rsidP="003B3A87">
      <w:pPr>
        <w:ind w:left="2160"/>
        <w:rPr>
          <w:rFonts w:ascii="Arial" w:hAnsi="Arial" w:cs="Arial"/>
          <w:b/>
        </w:rPr>
      </w:pPr>
      <w:r>
        <w:rPr>
          <w:rFonts w:ascii="Arial" w:hAnsi="Arial" w:cs="Arial"/>
        </w:rPr>
        <w:t xml:space="preserve">   </w:t>
      </w:r>
      <w:r w:rsidRPr="00F441EA">
        <w:rPr>
          <w:rFonts w:ascii="Arial" w:hAnsi="Arial" w:cs="Arial"/>
        </w:rPr>
        <w:t xml:space="preserve">Chair of the SWCD </w:t>
      </w:r>
      <w:r>
        <w:rPr>
          <w:rFonts w:ascii="Arial" w:hAnsi="Arial" w:cs="Arial"/>
        </w:rPr>
        <w:t>or delegated RMP approval</w:t>
      </w:r>
      <w:r w:rsidRPr="00F441EA">
        <w:rPr>
          <w:rFonts w:ascii="Arial" w:hAnsi="Arial" w:cs="Arial"/>
        </w:rPr>
        <w:t xml:space="preserve"> authority</w:t>
      </w:r>
    </w:p>
    <w:p w:rsidR="003B3A87" w:rsidRPr="00F441EA" w:rsidRDefault="003B3A87" w:rsidP="003B3A87">
      <w:pPr>
        <w:rPr>
          <w:rFonts w:ascii="Arial" w:hAnsi="Arial" w:cs="Arial"/>
          <w:b/>
        </w:rPr>
      </w:pPr>
    </w:p>
    <w:p w:rsidR="003B3A87" w:rsidRPr="00F441EA" w:rsidRDefault="003B3A87" w:rsidP="003B3A87">
      <w:pPr>
        <w:rPr>
          <w:rFonts w:ascii="Arial" w:hAnsi="Arial" w:cs="Arial"/>
          <w:b/>
        </w:rPr>
      </w:pPr>
      <w:r w:rsidRPr="00F441EA">
        <w:rPr>
          <w:rFonts w:ascii="Arial" w:hAnsi="Arial" w:cs="Arial"/>
          <w:b/>
        </w:rPr>
        <w:t>Comments (this section may be expanded):</w:t>
      </w:r>
    </w:p>
    <w:p w:rsidR="003B3A87" w:rsidRDefault="00691488" w:rsidP="003B3A87">
      <w:pPr>
        <w:rPr>
          <w:b/>
        </w:rPr>
      </w:pPr>
      <w:r>
        <w:rPr>
          <w:b/>
        </w:rPr>
        <w:fldChar w:fldCharType="begin">
          <w:ffData>
            <w:name w:val="Text1"/>
            <w:enabled/>
            <w:calcOnExit w:val="0"/>
            <w:textInput/>
          </w:ffData>
        </w:fldChar>
      </w:r>
      <w:r w:rsidR="003B3A87">
        <w:rPr>
          <w:b/>
        </w:rPr>
        <w:instrText xml:space="preserve"> FORMTEXT </w:instrText>
      </w:r>
      <w:r>
        <w:rPr>
          <w:b/>
        </w:rPr>
      </w:r>
      <w:r>
        <w:rPr>
          <w:b/>
        </w:rPr>
        <w:fldChar w:fldCharType="separate"/>
      </w:r>
      <w:r w:rsidR="003B3A87">
        <w:rPr>
          <w:b/>
          <w:noProof/>
        </w:rPr>
        <w:t> </w:t>
      </w:r>
      <w:r w:rsidR="003B3A87">
        <w:rPr>
          <w:b/>
          <w:noProof/>
        </w:rPr>
        <w:t> </w:t>
      </w:r>
      <w:r w:rsidR="003B3A87">
        <w:rPr>
          <w:b/>
          <w:noProof/>
        </w:rPr>
        <w:t> </w:t>
      </w:r>
      <w:r w:rsidR="003B3A87">
        <w:rPr>
          <w:b/>
          <w:noProof/>
        </w:rPr>
        <w:t> </w:t>
      </w:r>
      <w:r w:rsidR="003B3A87">
        <w:rPr>
          <w:b/>
          <w:noProof/>
        </w:rPr>
        <w:t> </w:t>
      </w:r>
      <w:r>
        <w:rPr>
          <w:b/>
        </w:rPr>
        <w:fldChar w:fldCharType="end"/>
      </w:r>
    </w:p>
    <w:p w:rsidR="00CC2CBA" w:rsidRPr="00F441EA" w:rsidRDefault="00D75F5F" w:rsidP="00CC2CBA">
      <w:pPr>
        <w:rPr>
          <w:rFonts w:ascii="Arial" w:hAnsi="Arial" w:cs="Arial"/>
          <w:b/>
        </w:rPr>
      </w:pPr>
      <w:r>
        <w:rPr>
          <w:rFonts w:ascii="Arial" w:hAnsi="Arial" w:cs="Arial"/>
          <w:b/>
        </w:rPr>
        <w:br w:type="page"/>
      </w:r>
      <w:r w:rsidR="00A256ED" w:rsidRPr="00F441EA">
        <w:rPr>
          <w:rFonts w:ascii="Arial" w:hAnsi="Arial" w:cs="Arial"/>
          <w:b/>
        </w:rPr>
        <w:lastRenderedPageBreak/>
        <w:t>RMP</w:t>
      </w:r>
      <w:r w:rsidR="00797692" w:rsidRPr="00F441EA">
        <w:rPr>
          <w:rFonts w:ascii="Arial" w:hAnsi="Arial" w:cs="Arial"/>
          <w:b/>
        </w:rPr>
        <w:t xml:space="preserve"> </w:t>
      </w:r>
      <w:r w:rsidR="00CC2CBA" w:rsidRPr="00F441EA">
        <w:rPr>
          <w:rFonts w:ascii="Arial" w:hAnsi="Arial" w:cs="Arial"/>
          <w:b/>
        </w:rPr>
        <w:t>Cover Sheet</w:t>
      </w:r>
    </w:p>
    <w:p w:rsidR="00CC2CBA" w:rsidRPr="00F441EA" w:rsidRDefault="00CC2CBA" w:rsidP="00CC2CBA">
      <w:pPr>
        <w:rPr>
          <w:rFonts w:ascii="Arial" w:hAnsi="Arial" w:cs="Arial"/>
          <w:b/>
        </w:rPr>
      </w:pPr>
    </w:p>
    <w:p w:rsidR="00CC2CBA" w:rsidRPr="00F441EA" w:rsidRDefault="00CC2CBA" w:rsidP="00CC2CBA">
      <w:pPr>
        <w:rPr>
          <w:rFonts w:ascii="Arial" w:hAnsi="Arial" w:cs="Arial"/>
          <w:sz w:val="16"/>
          <w:szCs w:val="16"/>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00A7315C">
        <w:rPr>
          <w:rFonts w:ascii="Arial" w:hAnsi="Arial" w:cs="Arial"/>
          <w:sz w:val="16"/>
          <w:szCs w:val="16"/>
        </w:rPr>
        <w:tab/>
        <w:t>Deficient</w:t>
      </w:r>
      <w:r w:rsidRPr="00F441EA">
        <w:rPr>
          <w:rFonts w:ascii="Arial" w:hAnsi="Arial" w:cs="Arial"/>
          <w:sz w:val="16"/>
          <w:szCs w:val="16"/>
        </w:rPr>
        <w:tab/>
      </w:r>
    </w:p>
    <w:p w:rsidR="00CC2CBA" w:rsidRPr="00D75F5F" w:rsidRDefault="00B252EC" w:rsidP="00CC2CBA">
      <w:pPr>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CC2CBA" w:rsidRPr="00F441EA">
        <w:rPr>
          <w:rFonts w:ascii="Arial" w:hAnsi="Arial" w:cs="Arial"/>
          <w:b/>
        </w:rPr>
        <w:tab/>
      </w:r>
      <w:r w:rsidR="00CC2CBA" w:rsidRPr="00D75F5F">
        <w:rPr>
          <w:rFonts w:ascii="Arial" w:hAnsi="Arial" w:cs="Arial"/>
          <w:sz w:val="22"/>
          <w:szCs w:val="22"/>
        </w:rPr>
        <w:t>Name and contact information for the farm owner or operator</w:t>
      </w:r>
    </w:p>
    <w:p w:rsidR="001E5109" w:rsidRPr="00D75F5F" w:rsidRDefault="001E5109" w:rsidP="00CC2CBA">
      <w:pPr>
        <w:rPr>
          <w:rFonts w:ascii="Arial" w:hAnsi="Arial" w:cs="Arial"/>
          <w:sz w:val="22"/>
          <w:szCs w:val="22"/>
        </w:rPr>
      </w:pPr>
    </w:p>
    <w:p w:rsidR="00C44B22" w:rsidRPr="00D75F5F" w:rsidRDefault="00B252EC" w:rsidP="00C44B22">
      <w:pPr>
        <w:ind w:left="720" w:hanging="720"/>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Name, contact information, </w:t>
      </w:r>
      <w:r w:rsidR="00683E29" w:rsidRPr="00D75F5F">
        <w:rPr>
          <w:rFonts w:ascii="Arial" w:hAnsi="Arial" w:cs="Arial"/>
          <w:sz w:val="22"/>
          <w:szCs w:val="22"/>
        </w:rPr>
        <w:t xml:space="preserve">RMP Developer </w:t>
      </w:r>
      <w:r w:rsidR="00CC2CBA" w:rsidRPr="00D75F5F">
        <w:rPr>
          <w:rFonts w:ascii="Arial" w:hAnsi="Arial" w:cs="Arial"/>
          <w:sz w:val="22"/>
          <w:szCs w:val="22"/>
        </w:rPr>
        <w:t>certification number</w:t>
      </w:r>
      <w:r w:rsidR="00683E29" w:rsidRPr="00D75F5F">
        <w:rPr>
          <w:rFonts w:ascii="Arial" w:hAnsi="Arial" w:cs="Arial"/>
          <w:sz w:val="22"/>
          <w:szCs w:val="22"/>
        </w:rPr>
        <w:t xml:space="preserve">, </w:t>
      </w:r>
    </w:p>
    <w:p w:rsidR="00CC2CBA" w:rsidRPr="00D75F5F" w:rsidRDefault="00C44B22" w:rsidP="00C44B22">
      <w:pPr>
        <w:ind w:left="720"/>
        <w:rPr>
          <w:rFonts w:ascii="Arial" w:hAnsi="Arial" w:cs="Arial"/>
          <w:sz w:val="22"/>
          <w:szCs w:val="22"/>
        </w:rPr>
      </w:pPr>
      <w:r w:rsidRPr="00D75F5F">
        <w:rPr>
          <w:rFonts w:ascii="Arial" w:hAnsi="Arial" w:cs="Arial"/>
          <w:sz w:val="22"/>
          <w:szCs w:val="22"/>
        </w:rPr>
        <w:t xml:space="preserve">                        </w:t>
      </w:r>
      <w:r w:rsidR="00E0267C" w:rsidRPr="00D75F5F">
        <w:rPr>
          <w:rFonts w:ascii="Arial" w:hAnsi="Arial" w:cs="Arial"/>
          <w:sz w:val="22"/>
          <w:szCs w:val="22"/>
        </w:rPr>
        <w:t xml:space="preserve">VA Nutrient Management Planner certification </w:t>
      </w:r>
      <w:r w:rsidR="00683E29" w:rsidRPr="00D75F5F">
        <w:rPr>
          <w:rFonts w:ascii="Arial" w:hAnsi="Arial" w:cs="Arial"/>
          <w:sz w:val="22"/>
          <w:szCs w:val="22"/>
        </w:rPr>
        <w:t>number and expiration date</w:t>
      </w:r>
    </w:p>
    <w:p w:rsidR="001E5109" w:rsidRPr="00D75F5F" w:rsidRDefault="001E5109" w:rsidP="00CC2CBA">
      <w:pPr>
        <w:rPr>
          <w:rFonts w:ascii="Arial" w:hAnsi="Arial" w:cs="Arial"/>
          <w:sz w:val="22"/>
          <w:szCs w:val="22"/>
        </w:rPr>
      </w:pPr>
    </w:p>
    <w:p w:rsidR="00CC2CBA" w:rsidRPr="00F441EA" w:rsidRDefault="00B252EC" w:rsidP="00CC2CBA">
      <w:pPr>
        <w:rPr>
          <w:rFonts w:ascii="Arial" w:hAnsi="Arial" w:cs="Arial"/>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RMP </w:t>
      </w:r>
      <w:r w:rsidR="004C1703" w:rsidRPr="00D75F5F">
        <w:rPr>
          <w:rFonts w:ascii="Arial" w:hAnsi="Arial" w:cs="Arial"/>
          <w:sz w:val="22"/>
          <w:szCs w:val="22"/>
        </w:rPr>
        <w:t xml:space="preserve">Developer </w:t>
      </w:r>
      <w:r w:rsidR="00CC2CBA" w:rsidRPr="00D75F5F">
        <w:rPr>
          <w:rFonts w:ascii="Arial" w:hAnsi="Arial" w:cs="Arial"/>
          <w:sz w:val="22"/>
          <w:szCs w:val="22"/>
        </w:rPr>
        <w:t>certification</w:t>
      </w:r>
      <w:r w:rsidR="005635EC" w:rsidRPr="00D75F5F">
        <w:rPr>
          <w:rFonts w:ascii="Arial" w:hAnsi="Arial" w:cs="Arial"/>
          <w:sz w:val="22"/>
          <w:szCs w:val="22"/>
        </w:rPr>
        <w:t xml:space="preserve"> statement</w:t>
      </w:r>
      <w:r w:rsidR="007575FF">
        <w:rPr>
          <w:rFonts w:ascii="Arial" w:hAnsi="Arial" w:cs="Arial"/>
          <w:sz w:val="22"/>
          <w:szCs w:val="22"/>
        </w:rPr>
        <w:t xml:space="preserve"> </w:t>
      </w:r>
      <w:ins w:id="1" w:author="Author">
        <w:r w:rsidR="007575FF">
          <w:rPr>
            <w:rFonts w:ascii="Arial" w:hAnsi="Arial" w:cs="Arial"/>
            <w:sz w:val="22"/>
            <w:szCs w:val="22"/>
          </w:rPr>
          <w:t>and signature</w:t>
        </w:r>
      </w:ins>
    </w:p>
    <w:p w:rsidR="00CC2CBA" w:rsidRPr="00F441EA" w:rsidRDefault="00CC2CBA" w:rsidP="00CC2CBA">
      <w:pPr>
        <w:rPr>
          <w:rFonts w:ascii="Arial" w:hAnsi="Arial" w:cs="Arial"/>
        </w:rPr>
      </w:pPr>
    </w:p>
    <w:p w:rsidR="00CC2CBA" w:rsidRPr="00F441EA" w:rsidRDefault="00A256ED" w:rsidP="00CC2CBA">
      <w:pPr>
        <w:rPr>
          <w:rFonts w:ascii="Arial" w:hAnsi="Arial" w:cs="Arial"/>
          <w:b/>
        </w:rPr>
      </w:pPr>
      <w:r w:rsidRPr="00F441EA">
        <w:rPr>
          <w:rFonts w:ascii="Arial" w:hAnsi="Arial" w:cs="Arial"/>
          <w:b/>
        </w:rPr>
        <w:t xml:space="preserve">RMP </w:t>
      </w:r>
      <w:r w:rsidR="00CC2CBA" w:rsidRPr="00F441EA">
        <w:rPr>
          <w:rFonts w:ascii="Arial" w:hAnsi="Arial" w:cs="Arial"/>
          <w:b/>
        </w:rPr>
        <w:t>Content (existing conditions)</w:t>
      </w:r>
      <w:r w:rsidR="00D43850" w:rsidRPr="00F441EA">
        <w:rPr>
          <w:rFonts w:ascii="Arial" w:hAnsi="Arial" w:cs="Arial"/>
          <w:b/>
        </w:rPr>
        <w:br/>
      </w:r>
      <w:r w:rsidR="00D43850" w:rsidRPr="00F441EA">
        <w:rPr>
          <w:rFonts w:ascii="Arial" w:hAnsi="Arial" w:cs="Arial"/>
        </w:rPr>
        <w:t>*</w:t>
      </w:r>
      <w:proofErr w:type="gramStart"/>
      <w:r w:rsidR="00D43850" w:rsidRPr="00F441EA">
        <w:rPr>
          <w:rFonts w:ascii="Arial" w:hAnsi="Arial" w:cs="Arial"/>
        </w:rPr>
        <w:t>For</w:t>
      </w:r>
      <w:proofErr w:type="gramEnd"/>
      <w:r w:rsidR="00D43850" w:rsidRPr="00F441EA">
        <w:rPr>
          <w:rFonts w:ascii="Arial" w:hAnsi="Arial" w:cs="Arial"/>
        </w:rPr>
        <w:t xml:space="preserve"> any items marked “missing”, please describe what is missing under the Comments portion of this form found on page </w:t>
      </w:r>
      <w:r w:rsidR="00797692" w:rsidRPr="00F441EA">
        <w:rPr>
          <w:rFonts w:ascii="Arial" w:hAnsi="Arial" w:cs="Arial"/>
        </w:rPr>
        <w:t>1</w:t>
      </w:r>
      <w:r w:rsidR="00D43850" w:rsidRPr="00F441EA">
        <w:rPr>
          <w:rFonts w:ascii="Arial" w:hAnsi="Arial" w:cs="Arial"/>
        </w:rPr>
        <w:t>.</w:t>
      </w:r>
    </w:p>
    <w:p w:rsidR="00CC2CBA" w:rsidRPr="00F441EA" w:rsidRDefault="00CC2CBA" w:rsidP="00CC2CBA">
      <w:pPr>
        <w:rPr>
          <w:rFonts w:ascii="Arial" w:hAnsi="Arial" w:cs="Arial"/>
          <w:b/>
        </w:rPr>
      </w:pPr>
    </w:p>
    <w:p w:rsidR="00CC2CBA" w:rsidRPr="00F441EA" w:rsidRDefault="00CC2CBA" w:rsidP="00CC2CBA">
      <w:pPr>
        <w:rPr>
          <w:rFonts w:ascii="Arial" w:hAnsi="Arial" w:cs="Arial"/>
          <w:sz w:val="16"/>
          <w:szCs w:val="16"/>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Pr="00F441EA">
        <w:rPr>
          <w:rFonts w:ascii="Arial" w:hAnsi="Arial" w:cs="Arial"/>
          <w:sz w:val="16"/>
          <w:szCs w:val="16"/>
        </w:rPr>
        <w:tab/>
      </w:r>
      <w:r w:rsidR="00A7315C">
        <w:rPr>
          <w:rFonts w:ascii="Arial" w:hAnsi="Arial" w:cs="Arial"/>
          <w:sz w:val="16"/>
          <w:szCs w:val="16"/>
        </w:rPr>
        <w:t>Deficient</w:t>
      </w:r>
    </w:p>
    <w:p w:rsidR="00CC2CBA" w:rsidRPr="00D75F5F" w:rsidRDefault="00B252EC" w:rsidP="00CC2CBA">
      <w:pPr>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CC2CBA" w:rsidRPr="00F441EA">
        <w:rPr>
          <w:rFonts w:ascii="Arial" w:hAnsi="Arial" w:cs="Arial"/>
          <w:b/>
        </w:rPr>
        <w:tab/>
      </w:r>
      <w:r w:rsidR="00CC2CBA" w:rsidRPr="00D75F5F">
        <w:rPr>
          <w:rFonts w:ascii="Arial" w:hAnsi="Arial" w:cs="Arial"/>
          <w:sz w:val="22"/>
          <w:szCs w:val="22"/>
        </w:rPr>
        <w:t>Description of the management unit</w:t>
      </w:r>
      <w:r w:rsidR="00E0267C" w:rsidRPr="00D75F5F">
        <w:rPr>
          <w:rFonts w:ascii="Arial" w:hAnsi="Arial" w:cs="Arial"/>
          <w:sz w:val="22"/>
          <w:szCs w:val="22"/>
        </w:rPr>
        <w:t xml:space="preserve"> with USDA</w:t>
      </w:r>
      <w:r w:rsidR="00CC2CBA" w:rsidRPr="00D75F5F">
        <w:rPr>
          <w:rFonts w:ascii="Arial" w:hAnsi="Arial" w:cs="Arial"/>
          <w:sz w:val="22"/>
          <w:szCs w:val="22"/>
        </w:rPr>
        <w:t xml:space="preserve"> </w:t>
      </w:r>
      <w:r w:rsidR="004C1703" w:rsidRPr="00D75F5F">
        <w:rPr>
          <w:rFonts w:ascii="Arial" w:hAnsi="Arial" w:cs="Arial"/>
          <w:sz w:val="22"/>
          <w:szCs w:val="22"/>
        </w:rPr>
        <w:t xml:space="preserve">FSA </w:t>
      </w:r>
      <w:proofErr w:type="spellStart"/>
      <w:r w:rsidR="00CC2CBA" w:rsidRPr="00D75F5F">
        <w:rPr>
          <w:rFonts w:ascii="Arial" w:hAnsi="Arial" w:cs="Arial"/>
          <w:sz w:val="22"/>
          <w:szCs w:val="22"/>
        </w:rPr>
        <w:t>tract</w:t>
      </w:r>
      <w:proofErr w:type="spellEnd"/>
      <w:r w:rsidR="00CC2CBA" w:rsidRPr="00D75F5F">
        <w:rPr>
          <w:rFonts w:ascii="Arial" w:hAnsi="Arial" w:cs="Arial"/>
          <w:sz w:val="22"/>
          <w:szCs w:val="22"/>
        </w:rPr>
        <w:t xml:space="preserve"> and field or tax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map</w:t>
      </w:r>
      <w:proofErr w:type="gramEnd"/>
      <w:r w:rsidRPr="00D75F5F">
        <w:rPr>
          <w:rFonts w:ascii="Arial" w:hAnsi="Arial" w:cs="Arial"/>
          <w:sz w:val="22"/>
          <w:szCs w:val="22"/>
        </w:rPr>
        <w:t xml:space="preserve"> and parcel information</w:t>
      </w:r>
      <w:r w:rsidR="003827AD" w:rsidRPr="00D75F5F">
        <w:rPr>
          <w:rFonts w:ascii="Arial" w:hAnsi="Arial" w:cs="Arial"/>
          <w:sz w:val="22"/>
          <w:szCs w:val="22"/>
        </w:rPr>
        <w:t>.</w:t>
      </w: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General</w:t>
      </w:r>
      <w:r w:rsidR="00CC2CBA" w:rsidRPr="00D75F5F">
        <w:rPr>
          <w:rFonts w:ascii="Arial" w:hAnsi="Arial" w:cs="Arial"/>
          <w:b/>
          <w:sz w:val="22"/>
          <w:szCs w:val="22"/>
        </w:rPr>
        <w:t xml:space="preserve"> </w:t>
      </w:r>
      <w:r w:rsidR="00CC2CBA" w:rsidRPr="00D75F5F">
        <w:rPr>
          <w:rFonts w:ascii="Arial" w:hAnsi="Arial" w:cs="Arial"/>
          <w:sz w:val="22"/>
          <w:szCs w:val="22"/>
        </w:rPr>
        <w:t xml:space="preserve">Description of the operation including livestock numbers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and</w:t>
      </w:r>
      <w:proofErr w:type="gramEnd"/>
      <w:r w:rsidRPr="00D75F5F">
        <w:rPr>
          <w:rFonts w:ascii="Arial" w:hAnsi="Arial" w:cs="Arial"/>
          <w:sz w:val="22"/>
          <w:szCs w:val="22"/>
        </w:rPr>
        <w:t xml:space="preserve"> cropping systems</w:t>
      </w:r>
      <w:r w:rsidR="003827AD" w:rsidRPr="00D75F5F">
        <w:rPr>
          <w:rFonts w:ascii="Arial" w:hAnsi="Arial" w:cs="Arial"/>
          <w:sz w:val="22"/>
          <w:szCs w:val="22"/>
        </w:rPr>
        <w:t>.</w:t>
      </w:r>
    </w:p>
    <w:p w:rsidR="001E5109" w:rsidRPr="00D75F5F" w:rsidRDefault="001E5109" w:rsidP="00CC2CBA">
      <w:pPr>
        <w:rPr>
          <w:rFonts w:ascii="Arial" w:hAnsi="Arial" w:cs="Arial"/>
          <w:sz w:val="22"/>
          <w:szCs w:val="22"/>
        </w:rPr>
      </w:pPr>
    </w:p>
    <w:p w:rsidR="004E6DE0" w:rsidRDefault="00B252EC" w:rsidP="004E6DE0">
      <w:pPr>
        <w:ind w:left="720" w:hanging="720"/>
        <w:rPr>
          <w:ins w:id="2" w:author="Autho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Description of water feature</w:t>
      </w:r>
      <w:r w:rsidR="00F23DB0" w:rsidRPr="00D75F5F">
        <w:rPr>
          <w:rFonts w:ascii="Arial" w:hAnsi="Arial" w:cs="Arial"/>
          <w:sz w:val="22"/>
          <w:szCs w:val="22"/>
        </w:rPr>
        <w:t>s</w:t>
      </w:r>
      <w:ins w:id="3" w:author="Author">
        <w:r w:rsidR="0053419D">
          <w:rPr>
            <w:rFonts w:ascii="Arial" w:hAnsi="Arial" w:cs="Arial"/>
            <w:sz w:val="22"/>
            <w:szCs w:val="22"/>
          </w:rPr>
          <w:t xml:space="preserve"> (perennial and intermittent) and the methods used for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4" w:author="Author">
        <w:r w:rsidR="0053419D">
          <w:rPr>
            <w:rFonts w:ascii="Arial" w:hAnsi="Arial" w:cs="Arial"/>
            <w:sz w:val="22"/>
            <w:szCs w:val="22"/>
          </w:rPr>
          <w:t>identification.   Any other</w:t>
        </w:r>
      </w:ins>
      <w:r w:rsidR="00CC2CBA" w:rsidRPr="00D75F5F">
        <w:rPr>
          <w:rFonts w:ascii="Arial" w:hAnsi="Arial" w:cs="Arial"/>
          <w:sz w:val="22"/>
          <w:szCs w:val="22"/>
        </w:rPr>
        <w:t xml:space="preserve"> environmentally sensitive features</w:t>
      </w:r>
      <w:ins w:id="5" w:author="Author">
        <w:r w:rsidR="0053419D">
          <w:rPr>
            <w:rFonts w:ascii="Arial" w:hAnsi="Arial" w:cs="Arial"/>
            <w:sz w:val="22"/>
            <w:szCs w:val="22"/>
          </w:rPr>
          <w:t>.</w:t>
        </w:r>
        <w:r w:rsidR="007C36D3">
          <w:rPr>
            <w:rFonts w:ascii="Arial" w:hAnsi="Arial" w:cs="Arial"/>
            <w:sz w:val="22"/>
            <w:szCs w:val="22"/>
          </w:rPr>
          <w:t xml:space="preserve">   A topographic map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6" w:author="Author">
        <w:r w:rsidR="007C36D3">
          <w:rPr>
            <w:rFonts w:ascii="Arial" w:hAnsi="Arial" w:cs="Arial"/>
            <w:sz w:val="22"/>
            <w:szCs w:val="22"/>
          </w:rPr>
          <w:t xml:space="preserve">showing the land units and any water features where the developer disagrees with the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7" w:author="Author">
        <w:r w:rsidR="007C36D3">
          <w:rPr>
            <w:rFonts w:ascii="Arial" w:hAnsi="Arial" w:cs="Arial"/>
            <w:sz w:val="22"/>
            <w:szCs w:val="22"/>
          </w:rPr>
          <w:t xml:space="preserve">designation on the topo map.   (The developer should field verify the designation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8" w:author="Author">
        <w:r w:rsidR="007C36D3">
          <w:rPr>
            <w:rFonts w:ascii="Arial" w:hAnsi="Arial" w:cs="Arial"/>
            <w:sz w:val="22"/>
            <w:szCs w:val="22"/>
          </w:rPr>
          <w:t xml:space="preserve">established by the topo and provide supporting evidence if there is any question of the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9" w:author="Author">
        <w:r w:rsidR="007C36D3">
          <w:rPr>
            <w:rFonts w:ascii="Arial" w:hAnsi="Arial" w:cs="Arial"/>
            <w:sz w:val="22"/>
            <w:szCs w:val="22"/>
          </w:rPr>
          <w:t>topo designation accurac</w:t>
        </w:r>
      </w:ins>
      <w:r w:rsidR="00B374CB">
        <w:rPr>
          <w:rFonts w:ascii="Arial" w:hAnsi="Arial" w:cs="Arial"/>
          <w:sz w:val="22"/>
          <w:szCs w:val="22"/>
        </w:rPr>
        <w:t>y</w:t>
      </w:r>
      <w:ins w:id="10" w:author="Author">
        <w:r w:rsidR="007C36D3">
          <w:rPr>
            <w:rFonts w:ascii="Arial" w:hAnsi="Arial" w:cs="Arial"/>
            <w:sz w:val="22"/>
            <w:szCs w:val="22"/>
          </w:rPr>
          <w:t xml:space="preserve">) </w:t>
        </w:r>
      </w:ins>
    </w:p>
    <w:p w:rsidR="004E6DE0" w:rsidRPr="00B374CB" w:rsidRDefault="006F216A" w:rsidP="004E6DE0">
      <w:pPr>
        <w:ind w:left="720" w:hanging="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br/>
      </w:r>
      <w:r>
        <w:rPr>
          <w:rFonts w:ascii="Arial" w:hAnsi="Arial" w:cs="Arial"/>
          <w:sz w:val="16"/>
          <w:szCs w:val="16"/>
        </w:rPr>
        <w:tab/>
      </w:r>
      <w:r>
        <w:rPr>
          <w:rFonts w:ascii="Arial" w:hAnsi="Arial" w:cs="Arial"/>
          <w:sz w:val="16"/>
          <w:szCs w:val="16"/>
        </w:rPr>
        <w:tab/>
      </w:r>
      <w:r w:rsidR="00B374CB" w:rsidRPr="00B374CB">
        <w:rPr>
          <w:rFonts w:ascii="Arial" w:hAnsi="Arial" w:cs="Arial"/>
          <w:sz w:val="16"/>
          <w:szCs w:val="16"/>
        </w:rPr>
        <w:t>Yes</w:t>
      </w:r>
      <w:r w:rsidR="00B374CB" w:rsidRPr="00B374CB">
        <w:rPr>
          <w:rFonts w:ascii="Arial" w:hAnsi="Arial" w:cs="Arial"/>
          <w:sz w:val="16"/>
          <w:szCs w:val="16"/>
        </w:rPr>
        <w:tab/>
        <w:t>No</w:t>
      </w:r>
      <w:r w:rsidR="0053419D" w:rsidRPr="00B374CB">
        <w:rPr>
          <w:rFonts w:ascii="Arial" w:hAnsi="Arial" w:cs="Arial"/>
          <w:sz w:val="16"/>
          <w:szCs w:val="16"/>
        </w:rPr>
        <w:tab/>
      </w:r>
      <w:r w:rsidR="0053419D" w:rsidRPr="00B374CB">
        <w:rPr>
          <w:rFonts w:ascii="Arial" w:hAnsi="Arial" w:cs="Arial"/>
          <w:sz w:val="16"/>
          <w:szCs w:val="16"/>
        </w:rPr>
        <w:tab/>
      </w:r>
      <w:r w:rsidR="0053419D" w:rsidRPr="00B374CB">
        <w:rPr>
          <w:rFonts w:ascii="Arial" w:hAnsi="Arial" w:cs="Arial"/>
          <w:sz w:val="16"/>
          <w:szCs w:val="16"/>
        </w:rPr>
        <w:tab/>
      </w:r>
    </w:p>
    <w:p w:rsidR="004E6DE0" w:rsidRDefault="006F216A" w:rsidP="004E6DE0">
      <w:pPr>
        <w:ind w:left="720" w:hanging="720"/>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374CB" w:rsidRPr="00D75F5F">
        <w:rPr>
          <w:rFonts w:ascii="Arial" w:hAnsi="Arial" w:cs="Arial"/>
          <w:b/>
          <w:sz w:val="22"/>
          <w:szCs w:val="22"/>
        </w:rPr>
        <w:t>□</w:t>
      </w:r>
      <w:r w:rsidR="00B374CB" w:rsidRPr="00D75F5F">
        <w:rPr>
          <w:rFonts w:ascii="Arial" w:hAnsi="Arial" w:cs="Arial"/>
          <w:b/>
          <w:sz w:val="22"/>
          <w:szCs w:val="22"/>
        </w:rPr>
        <w:tab/>
        <w:t>□</w:t>
      </w:r>
      <w:r w:rsidR="00B374CB" w:rsidRPr="00D75F5F">
        <w:rPr>
          <w:rFonts w:ascii="Arial" w:hAnsi="Arial" w:cs="Arial"/>
          <w:b/>
          <w:sz w:val="22"/>
          <w:szCs w:val="22"/>
        </w:rPr>
        <w:tab/>
      </w:r>
      <w:ins w:id="11" w:author="Author">
        <w:r w:rsidR="0053419D">
          <w:rPr>
            <w:rFonts w:ascii="Arial" w:hAnsi="Arial" w:cs="Arial"/>
            <w:sz w:val="22"/>
            <w:szCs w:val="22"/>
          </w:rPr>
          <w:t xml:space="preserve">Does the TRC agree with the </w:t>
        </w:r>
        <w:r w:rsidR="007C36D3">
          <w:rPr>
            <w:rFonts w:ascii="Arial" w:hAnsi="Arial" w:cs="Arial"/>
            <w:sz w:val="22"/>
            <w:szCs w:val="22"/>
          </w:rPr>
          <w:t>s</w:t>
        </w:r>
        <w:r w:rsidR="0053419D">
          <w:rPr>
            <w:rFonts w:ascii="Arial" w:hAnsi="Arial" w:cs="Arial"/>
            <w:sz w:val="22"/>
            <w:szCs w:val="22"/>
          </w:rPr>
          <w:t xml:space="preserve">tream designation?   If not, </w:t>
        </w:r>
      </w:ins>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ins w:id="12" w:author="Author">
        <w:r w:rsidR="0053419D">
          <w:rPr>
            <w:rFonts w:ascii="Arial" w:hAnsi="Arial" w:cs="Arial"/>
            <w:sz w:val="22"/>
            <w:szCs w:val="22"/>
          </w:rPr>
          <w:t xml:space="preserve">additional supporting </w:t>
        </w:r>
      </w:ins>
      <w:r w:rsidR="00B374CB">
        <w:rPr>
          <w:rFonts w:ascii="Arial" w:hAnsi="Arial" w:cs="Arial"/>
          <w:sz w:val="22"/>
          <w:szCs w:val="22"/>
        </w:rPr>
        <w:tab/>
      </w:r>
      <w:ins w:id="13" w:author="Author">
        <w:r w:rsidR="0053419D">
          <w:rPr>
            <w:rFonts w:ascii="Arial" w:hAnsi="Arial" w:cs="Arial"/>
            <w:sz w:val="22"/>
            <w:szCs w:val="22"/>
          </w:rPr>
          <w:t xml:space="preserve">evidence should be requested from the developer.   A site visit by </w:t>
        </w:r>
      </w:ins>
      <w:r>
        <w:rPr>
          <w:rFonts w:ascii="Arial" w:hAnsi="Arial" w:cs="Arial"/>
          <w:sz w:val="22"/>
          <w:szCs w:val="22"/>
        </w:rPr>
        <w:tab/>
      </w:r>
      <w:r>
        <w:rPr>
          <w:rFonts w:ascii="Arial" w:hAnsi="Arial" w:cs="Arial"/>
          <w:sz w:val="22"/>
          <w:szCs w:val="22"/>
        </w:rPr>
        <w:tab/>
      </w:r>
      <w:r>
        <w:rPr>
          <w:rFonts w:ascii="Arial" w:hAnsi="Arial" w:cs="Arial"/>
          <w:sz w:val="22"/>
          <w:szCs w:val="22"/>
        </w:rPr>
        <w:tab/>
      </w:r>
      <w:ins w:id="14" w:author="Author">
        <w:r w:rsidR="0053419D">
          <w:rPr>
            <w:rFonts w:ascii="Arial" w:hAnsi="Arial" w:cs="Arial"/>
            <w:sz w:val="22"/>
            <w:szCs w:val="22"/>
          </w:rPr>
          <w:t xml:space="preserve">the TRC may also be </w:t>
        </w:r>
      </w:ins>
      <w:r w:rsidR="00B374CB">
        <w:rPr>
          <w:rFonts w:ascii="Arial" w:hAnsi="Arial" w:cs="Arial"/>
          <w:sz w:val="22"/>
          <w:szCs w:val="22"/>
        </w:rPr>
        <w:tab/>
      </w:r>
      <w:ins w:id="15" w:author="Author">
        <w:r w:rsidR="0053419D">
          <w:rPr>
            <w:rFonts w:ascii="Arial" w:hAnsi="Arial" w:cs="Arial"/>
            <w:sz w:val="22"/>
            <w:szCs w:val="22"/>
          </w:rPr>
          <w:t>warr</w:t>
        </w:r>
      </w:ins>
      <w:r w:rsidR="00B374CB">
        <w:rPr>
          <w:rFonts w:ascii="Arial" w:hAnsi="Arial" w:cs="Arial"/>
          <w:sz w:val="22"/>
          <w:szCs w:val="22"/>
        </w:rPr>
        <w:t>a</w:t>
      </w:r>
      <w:ins w:id="16" w:author="Author">
        <w:r w:rsidR="0053419D">
          <w:rPr>
            <w:rFonts w:ascii="Arial" w:hAnsi="Arial" w:cs="Arial"/>
            <w:sz w:val="22"/>
            <w:szCs w:val="22"/>
          </w:rPr>
          <w:t>nted.</w:t>
        </w:r>
      </w:ins>
      <w:r>
        <w:rPr>
          <w:rFonts w:ascii="Arial" w:hAnsi="Arial" w:cs="Arial"/>
          <w:sz w:val="22"/>
          <w:szCs w:val="22"/>
        </w:rPr>
        <w:br/>
      </w:r>
    </w:p>
    <w:p w:rsidR="00B374CB" w:rsidRPr="00D75F5F" w:rsidRDefault="00B374CB" w:rsidP="00B374CB">
      <w:pPr>
        <w:rPr>
          <w:rFonts w:ascii="Arial" w:hAnsi="Arial" w:cs="Arial"/>
          <w:sz w:val="22"/>
          <w:szCs w:val="22"/>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00A7315C">
        <w:rPr>
          <w:rFonts w:ascii="Arial" w:hAnsi="Arial" w:cs="Arial"/>
          <w:sz w:val="16"/>
          <w:szCs w:val="16"/>
        </w:rPr>
        <w:tab/>
        <w:t>Deficient</w:t>
      </w:r>
      <w:r w:rsidRPr="00F441EA">
        <w:rPr>
          <w:rFonts w:ascii="Arial" w:hAnsi="Arial" w:cs="Arial"/>
          <w:sz w:val="16"/>
          <w:szCs w:val="16"/>
        </w:rPr>
        <w:tab/>
      </w: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Description of any areas where BMPs</w:t>
      </w:r>
      <w:ins w:id="17" w:author="Author">
        <w:r w:rsidR="005578C6">
          <w:rPr>
            <w:rFonts w:ascii="Arial" w:hAnsi="Arial" w:cs="Arial"/>
            <w:sz w:val="22"/>
            <w:szCs w:val="22"/>
          </w:rPr>
          <w:t xml:space="preserve"> and/or schedule items</w:t>
        </w:r>
      </w:ins>
      <w:r w:rsidR="00CC2CBA" w:rsidRPr="00D75F5F">
        <w:rPr>
          <w:rFonts w:ascii="Arial" w:hAnsi="Arial" w:cs="Arial"/>
          <w:sz w:val="22"/>
          <w:szCs w:val="22"/>
        </w:rPr>
        <w:t xml:space="preserve"> are needed to meet the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requirements</w:t>
      </w:r>
      <w:proofErr w:type="gramEnd"/>
      <w:r w:rsidRPr="00D75F5F">
        <w:rPr>
          <w:rFonts w:ascii="Arial" w:hAnsi="Arial" w:cs="Arial"/>
          <w:sz w:val="22"/>
          <w:szCs w:val="22"/>
        </w:rPr>
        <w:t xml:space="preserve"> of the regulations.</w:t>
      </w:r>
    </w:p>
    <w:p w:rsidR="001E5109" w:rsidRPr="00D75F5F" w:rsidRDefault="001E5109"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lastRenderedPageBreak/>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Detailed description of the current cropping system management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and</w:t>
      </w:r>
      <w:proofErr w:type="gramEnd"/>
      <w:r w:rsidRPr="00D75F5F">
        <w:rPr>
          <w:rFonts w:ascii="Arial" w:hAnsi="Arial" w:cs="Arial"/>
          <w:sz w:val="22"/>
          <w:szCs w:val="22"/>
        </w:rPr>
        <w:t xml:space="preserve"> any areas where the erosion rates exceed “T” or other erosion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issues</w:t>
      </w:r>
      <w:proofErr w:type="gramEnd"/>
      <w:r w:rsidRPr="00D75F5F">
        <w:rPr>
          <w:rFonts w:ascii="Arial" w:hAnsi="Arial" w:cs="Arial"/>
          <w:sz w:val="22"/>
          <w:szCs w:val="22"/>
        </w:rPr>
        <w:t xml:space="preserve"> exist</w:t>
      </w:r>
      <w:r w:rsidR="003827AD" w:rsidRPr="00D75F5F">
        <w:rPr>
          <w:rFonts w:ascii="Arial" w:hAnsi="Arial" w:cs="Arial"/>
          <w:sz w:val="22"/>
          <w:szCs w:val="22"/>
        </w:rPr>
        <w:t>.</w:t>
      </w:r>
    </w:p>
    <w:p w:rsidR="001E5109" w:rsidRPr="00D75F5F" w:rsidRDefault="00B252EC" w:rsidP="00CC2CBA">
      <w:pPr>
        <w:rPr>
          <w:rFonts w:ascii="Arial" w:hAnsi="Arial" w:cs="Arial"/>
          <w:sz w:val="22"/>
          <w:szCs w:val="22"/>
        </w:rPr>
      </w:pPr>
      <w:r>
        <w:rPr>
          <w:rFonts w:ascii="Arial" w:hAnsi="Arial" w:cs="Arial"/>
          <w:sz w:val="22"/>
          <w:szCs w:val="22"/>
        </w:rPr>
        <w:tab/>
      </w:r>
      <w:r>
        <w:rPr>
          <w:rFonts w:ascii="Arial" w:hAnsi="Arial" w:cs="Arial"/>
          <w:sz w:val="22"/>
          <w:szCs w:val="22"/>
        </w:rPr>
        <w:tab/>
      </w:r>
      <w:r w:rsidRPr="00B252EC">
        <w:rPr>
          <w:rFonts w:ascii="Arial" w:hAnsi="Arial" w:cs="Arial"/>
          <w:sz w:val="16"/>
          <w:szCs w:val="16"/>
        </w:rPr>
        <w:t>N/A</w:t>
      </w:r>
    </w:p>
    <w:p w:rsidR="00CC2CBA" w:rsidRPr="00D75F5F" w:rsidRDefault="00CC2CBA" w:rsidP="00CC2CBA">
      <w:pPr>
        <w:rPr>
          <w:rFonts w:ascii="Arial" w:hAnsi="Arial" w:cs="Arial"/>
          <w:sz w:val="22"/>
          <w:szCs w:val="22"/>
        </w:rPr>
      </w:pPr>
      <w:r w:rsidRPr="00D75F5F">
        <w:rPr>
          <w:rFonts w:ascii="Arial" w:hAnsi="Arial" w:cs="Arial"/>
          <w:b/>
          <w:sz w:val="22"/>
          <w:szCs w:val="22"/>
        </w:rPr>
        <w:t>□</w:t>
      </w:r>
      <w:r w:rsidRPr="00D75F5F">
        <w:rPr>
          <w:rFonts w:ascii="Arial" w:hAnsi="Arial" w:cs="Arial"/>
          <w:b/>
          <w:sz w:val="22"/>
          <w:szCs w:val="22"/>
        </w:rPr>
        <w:tab/>
        <w:t>□</w:t>
      </w:r>
      <w:r w:rsidRPr="00D75F5F">
        <w:rPr>
          <w:rFonts w:ascii="Arial" w:hAnsi="Arial" w:cs="Arial"/>
          <w:b/>
          <w:sz w:val="22"/>
          <w:szCs w:val="22"/>
        </w:rPr>
        <w:tab/>
        <w:t>□</w:t>
      </w:r>
      <w:r w:rsidRPr="00D75F5F">
        <w:rPr>
          <w:rFonts w:ascii="Arial" w:hAnsi="Arial" w:cs="Arial"/>
          <w:b/>
          <w:sz w:val="22"/>
          <w:szCs w:val="22"/>
        </w:rPr>
        <w:tab/>
      </w:r>
      <w:r w:rsidRPr="00D75F5F">
        <w:rPr>
          <w:rFonts w:ascii="Arial" w:hAnsi="Arial" w:cs="Arial"/>
          <w:sz w:val="22"/>
          <w:szCs w:val="22"/>
        </w:rPr>
        <w:t xml:space="preserve">Description of any current BMPs or alternative measures currently </w:t>
      </w:r>
    </w:p>
    <w:p w:rsidR="00CC2CBA" w:rsidRPr="00D75F5F" w:rsidDel="006A433B" w:rsidRDefault="00CC2CBA" w:rsidP="00CC2CBA">
      <w:pPr>
        <w:rPr>
          <w:del w:id="18" w:author="Autho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implemented</w:t>
      </w:r>
      <w:proofErr w:type="gramEnd"/>
      <w:r w:rsidRPr="00D75F5F">
        <w:rPr>
          <w:rFonts w:ascii="Arial" w:hAnsi="Arial" w:cs="Arial"/>
          <w:sz w:val="22"/>
          <w:szCs w:val="22"/>
        </w:rPr>
        <w:t xml:space="preserve"> (</w:t>
      </w:r>
      <w:del w:id="19" w:author="Author">
        <w:r w:rsidR="00516DAF" w:rsidRPr="00D75F5F" w:rsidDel="006A433B">
          <w:rPr>
            <w:rFonts w:ascii="Arial" w:hAnsi="Arial" w:cs="Arial"/>
            <w:sz w:val="22"/>
            <w:szCs w:val="22"/>
          </w:rPr>
          <w:delText>including geographic</w:delText>
        </w:r>
        <w:r w:rsidRPr="00D75F5F" w:rsidDel="006A433B">
          <w:rPr>
            <w:rFonts w:ascii="Arial" w:hAnsi="Arial" w:cs="Arial"/>
            <w:sz w:val="22"/>
            <w:szCs w:val="22"/>
          </w:rPr>
          <w:delText xml:space="preserve"> coordinate location</w:delText>
        </w:r>
        <w:r w:rsidR="00F441EA" w:rsidRPr="00D75F5F" w:rsidDel="006A433B">
          <w:rPr>
            <w:rFonts w:ascii="Arial" w:hAnsi="Arial" w:cs="Arial"/>
            <w:sz w:val="22"/>
            <w:szCs w:val="22"/>
          </w:rPr>
          <w:delText xml:space="preserve"> or maps</w:delText>
        </w:r>
        <w:r w:rsidRPr="00D75F5F" w:rsidDel="006A433B">
          <w:rPr>
            <w:rFonts w:ascii="Arial" w:hAnsi="Arial" w:cs="Arial"/>
            <w:sz w:val="22"/>
            <w:szCs w:val="22"/>
          </w:rPr>
          <w:delText xml:space="preserve">, size, </w:delText>
        </w:r>
      </w:del>
    </w:p>
    <w:p w:rsidR="00CC2CBA" w:rsidRPr="00D75F5F" w:rsidRDefault="00CC2CBA" w:rsidP="006A433B">
      <w:pPr>
        <w:rPr>
          <w:rFonts w:ascii="Arial" w:hAnsi="Arial" w:cs="Arial"/>
          <w:sz w:val="22"/>
          <w:szCs w:val="22"/>
        </w:rPr>
      </w:pPr>
      <w:del w:id="20" w:author="Author">
        <w:r w:rsidRPr="00D75F5F" w:rsidDel="006A433B">
          <w:rPr>
            <w:rFonts w:ascii="Arial" w:hAnsi="Arial" w:cs="Arial"/>
            <w:sz w:val="22"/>
            <w:szCs w:val="22"/>
          </w:rPr>
          <w:tab/>
        </w:r>
        <w:r w:rsidRPr="00D75F5F" w:rsidDel="006A433B">
          <w:rPr>
            <w:rFonts w:ascii="Arial" w:hAnsi="Arial" w:cs="Arial"/>
            <w:sz w:val="22"/>
            <w:szCs w:val="22"/>
          </w:rPr>
          <w:tab/>
        </w:r>
        <w:r w:rsidRPr="00D75F5F" w:rsidDel="006A433B">
          <w:rPr>
            <w:rFonts w:ascii="Arial" w:hAnsi="Arial" w:cs="Arial"/>
            <w:sz w:val="22"/>
            <w:szCs w:val="22"/>
          </w:rPr>
          <w:tab/>
          <w:delText>length, etc</w:delText>
        </w:r>
        <w:r w:rsidR="003827AD" w:rsidRPr="00D75F5F" w:rsidDel="006A433B">
          <w:rPr>
            <w:rFonts w:ascii="Arial" w:hAnsi="Arial" w:cs="Arial"/>
            <w:sz w:val="22"/>
            <w:szCs w:val="22"/>
          </w:rPr>
          <w:delText>.</w:delText>
        </w:r>
        <w:r w:rsidRPr="00D75F5F" w:rsidDel="006A433B">
          <w:rPr>
            <w:rFonts w:ascii="Arial" w:hAnsi="Arial" w:cs="Arial"/>
            <w:sz w:val="22"/>
            <w:szCs w:val="22"/>
          </w:rPr>
          <w:delText>)</w:delText>
        </w:r>
        <w:r w:rsidR="003827AD" w:rsidRPr="00D75F5F" w:rsidDel="006A433B">
          <w:rPr>
            <w:rFonts w:ascii="Arial" w:hAnsi="Arial" w:cs="Arial"/>
            <w:sz w:val="22"/>
            <w:szCs w:val="22"/>
          </w:rPr>
          <w:delText>.</w:delText>
        </w:r>
      </w:del>
      <w:proofErr w:type="gramStart"/>
      <w:ins w:id="21" w:author="Author">
        <w:r w:rsidR="006A433B">
          <w:rPr>
            <w:rFonts w:ascii="Arial" w:hAnsi="Arial" w:cs="Arial"/>
            <w:sz w:val="22"/>
            <w:szCs w:val="22"/>
          </w:rPr>
          <w:t>adding</w:t>
        </w:r>
        <w:proofErr w:type="gramEnd"/>
        <w:r w:rsidR="006A433B">
          <w:rPr>
            <w:rFonts w:ascii="Arial" w:hAnsi="Arial" w:cs="Arial"/>
            <w:sz w:val="22"/>
            <w:szCs w:val="22"/>
          </w:rPr>
          <w:t xml:space="preserve"> existing completed VACS BMPs and the creation of existing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22" w:author="Author">
        <w:r w:rsidR="006A433B">
          <w:rPr>
            <w:rFonts w:ascii="Arial" w:hAnsi="Arial" w:cs="Arial"/>
            <w:sz w:val="22"/>
            <w:szCs w:val="22"/>
          </w:rPr>
          <w:t>voluntary BMPs along with the appropriate component data and requested measures)</w:t>
        </w:r>
      </w:ins>
    </w:p>
    <w:p w:rsidR="00AB5D3C" w:rsidRPr="00D75F5F" w:rsidRDefault="00AB5D3C"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Confirmation of the adequacy of any existing BMPs used to meet</w:t>
      </w:r>
    </w:p>
    <w:p w:rsidR="00CC2CBA" w:rsidRPr="00D75F5F" w:rsidRDefault="00CC2CBA" w:rsidP="00CC2CBA">
      <w:pPr>
        <w:ind w:left="1440" w:firstLine="720"/>
        <w:rPr>
          <w:rFonts w:ascii="Arial" w:hAnsi="Arial" w:cs="Arial"/>
          <w:sz w:val="22"/>
          <w:szCs w:val="22"/>
        </w:rPr>
      </w:pPr>
      <w:proofErr w:type="gramStart"/>
      <w:r w:rsidRPr="00D75F5F">
        <w:rPr>
          <w:rFonts w:ascii="Arial" w:hAnsi="Arial" w:cs="Arial"/>
          <w:sz w:val="22"/>
          <w:szCs w:val="22"/>
        </w:rPr>
        <w:t>the</w:t>
      </w:r>
      <w:proofErr w:type="gramEnd"/>
      <w:r w:rsidRPr="00D75F5F">
        <w:rPr>
          <w:rFonts w:ascii="Arial" w:hAnsi="Arial" w:cs="Arial"/>
          <w:sz w:val="22"/>
          <w:szCs w:val="22"/>
        </w:rPr>
        <w:t xml:space="preserve"> requirements of the </w:t>
      </w:r>
      <w:r w:rsidR="00177AF8" w:rsidRPr="00D75F5F">
        <w:rPr>
          <w:rFonts w:ascii="Arial" w:hAnsi="Arial" w:cs="Arial"/>
          <w:sz w:val="22"/>
          <w:szCs w:val="22"/>
        </w:rPr>
        <w:t xml:space="preserve">RMP </w:t>
      </w:r>
      <w:r w:rsidRPr="00D75F5F">
        <w:rPr>
          <w:rFonts w:ascii="Arial" w:hAnsi="Arial" w:cs="Arial"/>
          <w:sz w:val="22"/>
          <w:szCs w:val="22"/>
        </w:rPr>
        <w:t>regulations</w:t>
      </w:r>
      <w:r w:rsidR="003827AD" w:rsidRPr="00D75F5F">
        <w:rPr>
          <w:rFonts w:ascii="Arial" w:hAnsi="Arial" w:cs="Arial"/>
          <w:sz w:val="22"/>
          <w:szCs w:val="22"/>
        </w:rPr>
        <w:t>.</w:t>
      </w:r>
    </w:p>
    <w:p w:rsidR="00CC2CBA" w:rsidRPr="00F441EA" w:rsidRDefault="00CC2CBA" w:rsidP="00CC2CBA">
      <w:pPr>
        <w:jc w:val="both"/>
        <w:rPr>
          <w:rFonts w:ascii="Arial" w:hAnsi="Arial" w:cs="Arial"/>
        </w:rPr>
      </w:pPr>
    </w:p>
    <w:p w:rsidR="00CC2CBA" w:rsidRPr="00F441EA" w:rsidRDefault="00A256ED" w:rsidP="00CC2CBA">
      <w:pPr>
        <w:jc w:val="both"/>
        <w:rPr>
          <w:rFonts w:ascii="Arial" w:hAnsi="Arial" w:cs="Arial"/>
          <w:b/>
        </w:rPr>
      </w:pPr>
      <w:r w:rsidRPr="00F441EA">
        <w:rPr>
          <w:rFonts w:ascii="Arial" w:hAnsi="Arial" w:cs="Arial"/>
          <w:b/>
        </w:rPr>
        <w:t xml:space="preserve">RMP </w:t>
      </w:r>
      <w:r w:rsidR="00CC2CBA" w:rsidRPr="00F441EA">
        <w:rPr>
          <w:rFonts w:ascii="Arial" w:hAnsi="Arial" w:cs="Arial"/>
          <w:b/>
        </w:rPr>
        <w:t>Content (management needed to meet the RMP level)</w:t>
      </w:r>
    </w:p>
    <w:p w:rsidR="00CC2CBA" w:rsidRPr="00D75F5F" w:rsidRDefault="00CC2CBA" w:rsidP="00CC2CBA">
      <w:pPr>
        <w:jc w:val="both"/>
        <w:rPr>
          <w:rFonts w:ascii="Arial" w:hAnsi="Arial" w:cs="Arial"/>
          <w:b/>
          <w:sz w:val="22"/>
          <w:szCs w:val="22"/>
        </w:rPr>
      </w:pPr>
    </w:p>
    <w:p w:rsidR="00CC2CBA" w:rsidRPr="006E2E46" w:rsidRDefault="00B252EC" w:rsidP="00CC2CBA">
      <w:pPr>
        <w:rPr>
          <w:rFonts w:ascii="Arial" w:hAnsi="Arial" w:cs="Arial"/>
          <w:sz w:val="16"/>
          <w:szCs w:val="16"/>
        </w:rPr>
      </w:pPr>
      <w:r>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7557D7" w:rsidRPr="00F441EA">
        <w:rPr>
          <w:rFonts w:ascii="Arial" w:hAnsi="Arial" w:cs="Arial"/>
          <w:sz w:val="16"/>
          <w:szCs w:val="16"/>
        </w:rPr>
        <w:t>Present</w:t>
      </w:r>
      <w:r w:rsidR="00A7315C">
        <w:rPr>
          <w:rFonts w:ascii="Arial" w:hAnsi="Arial" w:cs="Arial"/>
          <w:sz w:val="16"/>
          <w:szCs w:val="16"/>
        </w:rPr>
        <w:tab/>
        <w:t>Deficient</w:t>
      </w:r>
      <w:r>
        <w:rPr>
          <w:rFonts w:ascii="Arial" w:hAnsi="Arial" w:cs="Arial"/>
          <w:sz w:val="16"/>
          <w:szCs w:val="16"/>
        </w:rPr>
        <w:tab/>
      </w:r>
    </w:p>
    <w:p w:rsidR="00CC2CBA" w:rsidRPr="00D75F5F" w:rsidRDefault="00B252EC" w:rsidP="00CC2CBA">
      <w:pPr>
        <w:jc w:val="both"/>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Nutrient management plan covering each field within the</w:t>
      </w:r>
    </w:p>
    <w:p w:rsidR="00CC2CBA" w:rsidRPr="00D75F5F" w:rsidRDefault="00CC2CBA" w:rsidP="00CC2CBA">
      <w:pPr>
        <w:ind w:left="1440" w:firstLine="720"/>
        <w:jc w:val="both"/>
        <w:rPr>
          <w:rFonts w:ascii="Arial" w:hAnsi="Arial" w:cs="Arial"/>
          <w:sz w:val="22"/>
          <w:szCs w:val="22"/>
        </w:rPr>
      </w:pPr>
      <w:proofErr w:type="gramStart"/>
      <w:r w:rsidRPr="00D75F5F">
        <w:rPr>
          <w:rFonts w:ascii="Arial" w:hAnsi="Arial" w:cs="Arial"/>
          <w:sz w:val="22"/>
          <w:szCs w:val="22"/>
        </w:rPr>
        <w:t>management</w:t>
      </w:r>
      <w:proofErr w:type="gramEnd"/>
      <w:r w:rsidRPr="00D75F5F">
        <w:rPr>
          <w:rFonts w:ascii="Arial" w:hAnsi="Arial" w:cs="Arial"/>
          <w:sz w:val="22"/>
          <w:szCs w:val="22"/>
        </w:rPr>
        <w:t xml:space="preserve"> unit</w:t>
      </w:r>
      <w:ins w:id="23" w:author="Author">
        <w:r w:rsidR="007575FF">
          <w:rPr>
            <w:rFonts w:ascii="Arial" w:hAnsi="Arial" w:cs="Arial"/>
            <w:sz w:val="22"/>
            <w:szCs w:val="22"/>
          </w:rPr>
          <w:t xml:space="preserve"> and a schedule item shown as required</w:t>
        </w:r>
      </w:ins>
      <w:r w:rsidR="003827AD" w:rsidRPr="00D75F5F">
        <w:rPr>
          <w:rFonts w:ascii="Arial" w:hAnsi="Arial" w:cs="Arial"/>
          <w:sz w:val="22"/>
          <w:szCs w:val="22"/>
        </w:rPr>
        <w:t>.</w:t>
      </w:r>
    </w:p>
    <w:p w:rsidR="001E5109" w:rsidRPr="00D75F5F" w:rsidRDefault="001E5109" w:rsidP="00CC2CBA">
      <w:pPr>
        <w:ind w:left="1440" w:firstLine="720"/>
        <w:jc w:val="both"/>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Soil conservation or pasture management plan where the maximum</w:t>
      </w:r>
    </w:p>
    <w:p w:rsidR="007575FF" w:rsidRDefault="00B374CB" w:rsidP="00EE0839">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sidR="00CC2CBA" w:rsidRPr="00D75F5F">
        <w:rPr>
          <w:rFonts w:ascii="Arial" w:hAnsi="Arial" w:cs="Arial"/>
          <w:sz w:val="22"/>
          <w:szCs w:val="22"/>
        </w:rPr>
        <w:t>soil</w:t>
      </w:r>
      <w:proofErr w:type="gramEnd"/>
      <w:r w:rsidR="00CC2CBA" w:rsidRPr="00D75F5F">
        <w:rPr>
          <w:rFonts w:ascii="Arial" w:hAnsi="Arial" w:cs="Arial"/>
          <w:sz w:val="22"/>
          <w:szCs w:val="22"/>
        </w:rPr>
        <w:t xml:space="preserve"> loss on each field within the management unit does not exceed “T”</w:t>
      </w:r>
      <w:r w:rsidR="00EE0839" w:rsidRPr="00D75F5F">
        <w:rPr>
          <w:rFonts w:ascii="Arial" w:hAnsi="Arial" w:cs="Arial"/>
          <w:sz w:val="22"/>
          <w:szCs w:val="22"/>
        </w:rPr>
        <w:t>.</w:t>
      </w:r>
      <w:ins w:id="24" w:author="Author">
        <w:r w:rsidR="007575FF">
          <w:rPr>
            <w:rFonts w:ascii="Arial" w:hAnsi="Arial" w:cs="Arial"/>
            <w:sz w:val="22"/>
            <w:szCs w:val="22"/>
          </w:rPr>
          <w:t xml:space="preserve">   A schedule </w:t>
        </w:r>
      </w:ins>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ins w:id="25" w:author="Author">
        <w:r w:rsidR="007575FF">
          <w:rPr>
            <w:rFonts w:ascii="Arial" w:hAnsi="Arial" w:cs="Arial"/>
            <w:sz w:val="22"/>
            <w:szCs w:val="22"/>
          </w:rPr>
          <w:t>item indicating a cropping system meeting “T” is also required.</w:t>
        </w:r>
      </w:ins>
    </w:p>
    <w:p w:rsidR="00B374CB" w:rsidRDefault="00B374CB" w:rsidP="00EE0839">
      <w:pPr>
        <w:jc w:val="both"/>
        <w:rPr>
          <w:rFonts w:ascii="Arial" w:hAnsi="Arial" w:cs="Arial"/>
          <w:sz w:val="22"/>
          <w:szCs w:val="22"/>
        </w:rPr>
      </w:pPr>
    </w:p>
    <w:p w:rsidR="006A433B" w:rsidRPr="00D75F5F" w:rsidRDefault="00B252EC" w:rsidP="00B374CB">
      <w:pPr>
        <w:jc w:val="both"/>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A complete list of the </w:t>
      </w:r>
      <w:ins w:id="26" w:author="Author">
        <w:r w:rsidR="006A433B">
          <w:rPr>
            <w:rFonts w:ascii="Arial" w:hAnsi="Arial" w:cs="Arial"/>
            <w:sz w:val="22"/>
            <w:szCs w:val="22"/>
          </w:rPr>
          <w:t xml:space="preserve">proposed </w:t>
        </w:r>
      </w:ins>
      <w:r w:rsidR="00CC2CBA" w:rsidRPr="00D75F5F">
        <w:rPr>
          <w:rFonts w:ascii="Arial" w:hAnsi="Arial" w:cs="Arial"/>
          <w:sz w:val="22"/>
          <w:szCs w:val="22"/>
        </w:rPr>
        <w:t>BMPs</w:t>
      </w:r>
      <w:ins w:id="27" w:author="Author">
        <w:r w:rsidR="005578C6">
          <w:rPr>
            <w:rFonts w:ascii="Arial" w:hAnsi="Arial" w:cs="Arial"/>
            <w:sz w:val="22"/>
            <w:szCs w:val="22"/>
          </w:rPr>
          <w:t xml:space="preserve"> and/or schedule items</w:t>
        </w:r>
      </w:ins>
      <w:r w:rsidR="00CC2CBA" w:rsidRPr="00D75F5F">
        <w:rPr>
          <w:rFonts w:ascii="Arial" w:hAnsi="Arial" w:cs="Arial"/>
          <w:sz w:val="22"/>
          <w:szCs w:val="22"/>
        </w:rPr>
        <w:t xml:space="preserve"> developed to meet the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CC2CBA" w:rsidRPr="00D75F5F">
        <w:rPr>
          <w:rFonts w:ascii="Arial" w:hAnsi="Arial" w:cs="Arial"/>
          <w:sz w:val="22"/>
          <w:szCs w:val="22"/>
        </w:rPr>
        <w:t xml:space="preserve">requirements </w:t>
      </w:r>
      <w:r w:rsidR="00CC2CBA" w:rsidRPr="00D75F5F">
        <w:rPr>
          <w:rFonts w:ascii="Arial" w:hAnsi="Arial" w:cs="Arial"/>
          <w:sz w:val="22"/>
          <w:szCs w:val="22"/>
        </w:rPr>
        <w:tab/>
        <w:t>of the regulations</w:t>
      </w:r>
      <w:ins w:id="28" w:author="Author">
        <w:r w:rsidR="006A433B">
          <w:rPr>
            <w:rFonts w:ascii="Arial" w:hAnsi="Arial" w:cs="Arial"/>
            <w:sz w:val="22"/>
            <w:szCs w:val="22"/>
          </w:rPr>
          <w:t xml:space="preserve"> along with the appropriate component data and </w:t>
        </w:r>
      </w:ins>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ins w:id="29" w:author="Author">
        <w:r w:rsidR="006A433B">
          <w:rPr>
            <w:rFonts w:ascii="Arial" w:hAnsi="Arial" w:cs="Arial"/>
            <w:sz w:val="22"/>
            <w:szCs w:val="22"/>
          </w:rPr>
          <w:t>requested measures</w:t>
        </w:r>
        <w:r w:rsidR="006A433B" w:rsidRPr="006A433B">
          <w:rPr>
            <w:rFonts w:ascii="Arial" w:hAnsi="Arial" w:cs="Arial"/>
            <w:sz w:val="22"/>
            <w:szCs w:val="22"/>
          </w:rPr>
          <w:t xml:space="preserve"> </w:t>
        </w:r>
      </w:ins>
      <w:moveToRangeStart w:id="30" w:author="Author" w:name="move449598883"/>
      <w:moveTo w:id="31" w:author="Author">
        <w:r w:rsidR="006A433B" w:rsidRPr="00D75F5F">
          <w:rPr>
            <w:rFonts w:ascii="Arial" w:hAnsi="Arial" w:cs="Arial"/>
            <w:sz w:val="22"/>
            <w:szCs w:val="22"/>
          </w:rPr>
          <w:t xml:space="preserve">and confirmation the BMPs meet the minimum standards of the </w:t>
        </w:r>
      </w:moveTo>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moveTo w:id="32" w:author="Author">
        <w:r w:rsidR="006A433B" w:rsidRPr="00D75F5F">
          <w:rPr>
            <w:rFonts w:ascii="Arial" w:hAnsi="Arial" w:cs="Arial"/>
            <w:sz w:val="22"/>
            <w:szCs w:val="22"/>
          </w:rPr>
          <w:t>RMP.</w:t>
        </w:r>
      </w:moveTo>
    </w:p>
    <w:moveToRangeEnd w:id="30"/>
    <w:p w:rsidR="00CC2CBA" w:rsidRPr="00D75F5F" w:rsidDel="006A433B" w:rsidRDefault="00CC2CBA" w:rsidP="00CC2CBA">
      <w:pPr>
        <w:rPr>
          <w:del w:id="33" w:author="Author"/>
          <w:rFonts w:ascii="Arial" w:hAnsi="Arial" w:cs="Arial"/>
          <w:sz w:val="22"/>
          <w:szCs w:val="22"/>
        </w:rPr>
      </w:pPr>
      <w:del w:id="34" w:author="Author">
        <w:r w:rsidRPr="00D75F5F" w:rsidDel="006A433B">
          <w:rPr>
            <w:rFonts w:ascii="Arial" w:hAnsi="Arial" w:cs="Arial"/>
            <w:b/>
            <w:sz w:val="22"/>
            <w:szCs w:val="22"/>
          </w:rPr>
          <w:delText>□</w:delText>
        </w:r>
        <w:r w:rsidRPr="00D75F5F" w:rsidDel="006A433B">
          <w:rPr>
            <w:rFonts w:ascii="Arial" w:hAnsi="Arial" w:cs="Arial"/>
            <w:b/>
            <w:sz w:val="22"/>
            <w:szCs w:val="22"/>
          </w:rPr>
          <w:tab/>
          <w:delText>□</w:delText>
        </w:r>
        <w:r w:rsidRPr="00D75F5F" w:rsidDel="006A433B">
          <w:rPr>
            <w:rFonts w:ascii="Arial" w:hAnsi="Arial" w:cs="Arial"/>
            <w:b/>
            <w:sz w:val="22"/>
            <w:szCs w:val="22"/>
          </w:rPr>
          <w:tab/>
          <w:delText>□</w:delText>
        </w:r>
        <w:r w:rsidRPr="00D75F5F" w:rsidDel="006A433B">
          <w:rPr>
            <w:rFonts w:ascii="Arial" w:hAnsi="Arial" w:cs="Arial"/>
            <w:b/>
            <w:sz w:val="22"/>
            <w:szCs w:val="22"/>
          </w:rPr>
          <w:tab/>
        </w:r>
        <w:r w:rsidRPr="00D75F5F" w:rsidDel="006A433B">
          <w:rPr>
            <w:rFonts w:ascii="Arial" w:hAnsi="Arial" w:cs="Arial"/>
            <w:sz w:val="22"/>
            <w:szCs w:val="22"/>
          </w:rPr>
          <w:delText xml:space="preserve">Description of the BMPs the owner or operator agrees to </w:delText>
        </w:r>
      </w:del>
    </w:p>
    <w:p w:rsidR="00CC2CBA" w:rsidRPr="00D75F5F" w:rsidDel="006A433B" w:rsidRDefault="00CC2CBA" w:rsidP="00CC2CBA">
      <w:pPr>
        <w:rPr>
          <w:del w:id="35" w:author="Author"/>
          <w:rFonts w:ascii="Arial" w:hAnsi="Arial" w:cs="Arial"/>
          <w:sz w:val="22"/>
          <w:szCs w:val="22"/>
        </w:rPr>
      </w:pPr>
      <w:del w:id="36" w:author="Author">
        <w:r w:rsidRPr="00D75F5F" w:rsidDel="006A433B">
          <w:rPr>
            <w:rFonts w:ascii="Arial" w:hAnsi="Arial" w:cs="Arial"/>
            <w:sz w:val="22"/>
            <w:szCs w:val="22"/>
          </w:rPr>
          <w:tab/>
        </w:r>
        <w:r w:rsidRPr="00D75F5F" w:rsidDel="006A433B">
          <w:rPr>
            <w:rFonts w:ascii="Arial" w:hAnsi="Arial" w:cs="Arial"/>
            <w:sz w:val="22"/>
            <w:szCs w:val="22"/>
          </w:rPr>
          <w:tab/>
        </w:r>
        <w:r w:rsidRPr="00D75F5F" w:rsidDel="006A433B">
          <w:rPr>
            <w:rFonts w:ascii="Arial" w:hAnsi="Arial" w:cs="Arial"/>
            <w:sz w:val="22"/>
            <w:szCs w:val="22"/>
          </w:rPr>
          <w:tab/>
          <w:delText>implement (</w:delText>
        </w:r>
        <w:r w:rsidR="00516DAF" w:rsidRPr="00D75F5F" w:rsidDel="006A433B">
          <w:rPr>
            <w:rFonts w:ascii="Arial" w:hAnsi="Arial" w:cs="Arial"/>
            <w:sz w:val="22"/>
            <w:szCs w:val="22"/>
          </w:rPr>
          <w:delText>including geographic</w:delText>
        </w:r>
        <w:r w:rsidRPr="00D75F5F" w:rsidDel="006A433B">
          <w:rPr>
            <w:rFonts w:ascii="Arial" w:hAnsi="Arial" w:cs="Arial"/>
            <w:sz w:val="22"/>
            <w:szCs w:val="22"/>
          </w:rPr>
          <w:delText xml:space="preserve"> coordinate location, size,</w:delText>
        </w:r>
        <w:r w:rsidRPr="00D75F5F" w:rsidDel="006A433B">
          <w:rPr>
            <w:rFonts w:ascii="Arial" w:hAnsi="Arial" w:cs="Arial"/>
            <w:sz w:val="22"/>
            <w:szCs w:val="22"/>
          </w:rPr>
          <w:tab/>
          <w:delText>length,</w:delText>
        </w:r>
      </w:del>
      <w:ins w:id="37" w:author="Author">
        <w:del w:id="38" w:author="Author">
          <w:r w:rsidR="0053419D" w:rsidDel="006A433B">
            <w:rPr>
              <w:rFonts w:ascii="Arial" w:hAnsi="Arial" w:cs="Arial"/>
              <w:sz w:val="22"/>
              <w:szCs w:val="22"/>
            </w:rPr>
            <w:delText>completion of the requested measures</w:delText>
          </w:r>
        </w:del>
      </w:ins>
    </w:p>
    <w:p w:rsidR="004E6DE0" w:rsidRDefault="00CC2CBA" w:rsidP="004E6DE0">
      <w:pPr>
        <w:rPr>
          <w:rFonts w:ascii="Arial" w:hAnsi="Arial" w:cs="Arial"/>
          <w:sz w:val="22"/>
          <w:szCs w:val="22"/>
        </w:rPr>
      </w:pPr>
      <w:del w:id="39" w:author="Author">
        <w:r w:rsidRPr="00D75F5F" w:rsidDel="006A433B">
          <w:rPr>
            <w:rFonts w:ascii="Arial" w:hAnsi="Arial" w:cs="Arial"/>
            <w:sz w:val="22"/>
            <w:szCs w:val="22"/>
          </w:rPr>
          <w:delText>etc</w:delText>
        </w:r>
        <w:r w:rsidR="00602607" w:rsidDel="006A433B">
          <w:rPr>
            <w:rFonts w:ascii="Arial" w:hAnsi="Arial" w:cs="Arial"/>
            <w:sz w:val="22"/>
            <w:szCs w:val="22"/>
          </w:rPr>
          <w:delText>.</w:delText>
        </w:r>
        <w:r w:rsidRPr="00D75F5F" w:rsidDel="006A433B">
          <w:rPr>
            <w:rFonts w:ascii="Arial" w:hAnsi="Arial" w:cs="Arial"/>
            <w:sz w:val="22"/>
            <w:szCs w:val="22"/>
          </w:rPr>
          <w:delText>)</w:delText>
        </w:r>
      </w:del>
      <w:r w:rsidRPr="00D75F5F">
        <w:rPr>
          <w:rFonts w:ascii="Arial" w:hAnsi="Arial" w:cs="Arial"/>
          <w:sz w:val="22"/>
          <w:szCs w:val="22"/>
        </w:rPr>
        <w:t xml:space="preserve"> </w:t>
      </w:r>
      <w:moveFromRangeStart w:id="40" w:author="Author" w:name="move449598883"/>
      <w:moveFrom w:id="41" w:author="Author">
        <w:r w:rsidRPr="00D75F5F" w:rsidDel="006A433B">
          <w:rPr>
            <w:rFonts w:ascii="Arial" w:hAnsi="Arial" w:cs="Arial"/>
            <w:sz w:val="22"/>
            <w:szCs w:val="22"/>
          </w:rPr>
          <w:t>and confirmation the BMPs meet the minimum standards of the RMP</w:t>
        </w:r>
        <w:r w:rsidR="003827AD" w:rsidRPr="00D75F5F" w:rsidDel="006A433B">
          <w:rPr>
            <w:rFonts w:ascii="Arial" w:hAnsi="Arial" w:cs="Arial"/>
            <w:sz w:val="22"/>
            <w:szCs w:val="22"/>
          </w:rPr>
          <w:t>.</w:t>
        </w:r>
      </w:moveFrom>
      <w:moveFromRangeEnd w:id="40"/>
    </w:p>
    <w:p w:rsidR="001E5109" w:rsidRPr="00D75F5F" w:rsidRDefault="001E5109" w:rsidP="00EE0839">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proofErr w:type="gramStart"/>
      <w:r w:rsidR="00CC2CBA" w:rsidRPr="00D75F5F">
        <w:rPr>
          <w:rFonts w:ascii="Arial" w:hAnsi="Arial" w:cs="Arial"/>
          <w:sz w:val="22"/>
          <w:szCs w:val="22"/>
        </w:rPr>
        <w:t>A</w:t>
      </w:r>
      <w:proofErr w:type="gramEnd"/>
      <w:r w:rsidR="00CC2CBA" w:rsidRPr="00D75F5F">
        <w:rPr>
          <w:rFonts w:ascii="Arial" w:hAnsi="Arial" w:cs="Arial"/>
          <w:sz w:val="22"/>
          <w:szCs w:val="22"/>
        </w:rPr>
        <w:t xml:space="preserve"> schedule</w:t>
      </w:r>
      <w:r w:rsidR="00CC2CBA" w:rsidRPr="00D75F5F">
        <w:rPr>
          <w:rFonts w:ascii="Arial" w:hAnsi="Arial" w:cs="Arial"/>
          <w:b/>
          <w:sz w:val="22"/>
          <w:szCs w:val="22"/>
        </w:rPr>
        <w:t xml:space="preserve"> </w:t>
      </w:r>
      <w:r w:rsidR="00CC2CBA" w:rsidRPr="00D75F5F">
        <w:rPr>
          <w:rFonts w:ascii="Arial" w:hAnsi="Arial" w:cs="Arial"/>
          <w:sz w:val="22"/>
          <w:szCs w:val="22"/>
        </w:rPr>
        <w:t xml:space="preserve">of implementation of the </w:t>
      </w:r>
      <w:ins w:id="42" w:author="Author">
        <w:r w:rsidR="007023FC">
          <w:rPr>
            <w:rFonts w:ascii="Arial" w:hAnsi="Arial" w:cs="Arial"/>
            <w:sz w:val="22"/>
            <w:szCs w:val="22"/>
          </w:rPr>
          <w:t xml:space="preserve">required </w:t>
        </w:r>
      </w:ins>
      <w:r w:rsidR="00CC2CBA" w:rsidRPr="00D75F5F">
        <w:rPr>
          <w:rFonts w:ascii="Arial" w:hAnsi="Arial" w:cs="Arial"/>
          <w:sz w:val="22"/>
          <w:szCs w:val="22"/>
        </w:rPr>
        <w:t>BMPs</w:t>
      </w:r>
      <w:r w:rsidR="003827AD" w:rsidRPr="00D75F5F">
        <w:rPr>
          <w:rFonts w:ascii="Arial" w:hAnsi="Arial" w:cs="Arial"/>
          <w:sz w:val="22"/>
          <w:szCs w:val="22"/>
        </w:rPr>
        <w:t>.</w:t>
      </w:r>
    </w:p>
    <w:p w:rsidR="001E5109" w:rsidRPr="00D75F5F" w:rsidRDefault="00B252EC" w:rsidP="00CC2CBA">
      <w:pPr>
        <w:rPr>
          <w:rFonts w:ascii="Arial" w:hAnsi="Arial" w:cs="Arial"/>
          <w:sz w:val="22"/>
          <w:szCs w:val="22"/>
        </w:rPr>
      </w:pPr>
      <w:r>
        <w:rPr>
          <w:rFonts w:ascii="Arial" w:hAnsi="Arial" w:cs="Arial"/>
          <w:sz w:val="22"/>
          <w:szCs w:val="22"/>
        </w:rPr>
        <w:tab/>
      </w:r>
      <w:r>
        <w:rPr>
          <w:rFonts w:ascii="Arial" w:hAnsi="Arial" w:cs="Arial"/>
          <w:sz w:val="22"/>
          <w:szCs w:val="22"/>
        </w:rPr>
        <w:tab/>
      </w:r>
      <w:r w:rsidRPr="00B252EC">
        <w:rPr>
          <w:rFonts w:ascii="Arial" w:hAnsi="Arial" w:cs="Arial"/>
          <w:sz w:val="16"/>
          <w:szCs w:val="16"/>
        </w:rPr>
        <w:t>N/A</w:t>
      </w:r>
    </w:p>
    <w:p w:rsidR="00CC2CBA" w:rsidRPr="00D75F5F" w:rsidRDefault="00CC2CBA" w:rsidP="00CC2CBA">
      <w:pPr>
        <w:rPr>
          <w:rFonts w:ascii="Arial" w:hAnsi="Arial" w:cs="Arial"/>
          <w:sz w:val="22"/>
          <w:szCs w:val="22"/>
        </w:rPr>
      </w:pPr>
      <w:r w:rsidRPr="00D75F5F">
        <w:rPr>
          <w:rFonts w:ascii="Arial" w:hAnsi="Arial" w:cs="Arial"/>
          <w:b/>
          <w:sz w:val="22"/>
          <w:szCs w:val="22"/>
        </w:rPr>
        <w:t>□</w:t>
      </w:r>
      <w:r w:rsidRPr="00D75F5F">
        <w:rPr>
          <w:rFonts w:ascii="Arial" w:hAnsi="Arial" w:cs="Arial"/>
          <w:b/>
          <w:sz w:val="22"/>
          <w:szCs w:val="22"/>
        </w:rPr>
        <w:tab/>
        <w:t>□</w:t>
      </w:r>
      <w:r w:rsidRPr="00D75F5F">
        <w:rPr>
          <w:rFonts w:ascii="Arial" w:hAnsi="Arial" w:cs="Arial"/>
          <w:b/>
          <w:sz w:val="22"/>
          <w:szCs w:val="22"/>
        </w:rPr>
        <w:tab/>
        <w:t>□</w:t>
      </w:r>
      <w:r w:rsidRPr="00D75F5F">
        <w:rPr>
          <w:rFonts w:ascii="Arial" w:hAnsi="Arial" w:cs="Arial"/>
          <w:b/>
          <w:sz w:val="22"/>
          <w:szCs w:val="22"/>
        </w:rPr>
        <w:tab/>
      </w:r>
      <w:proofErr w:type="gramStart"/>
      <w:r w:rsidRPr="00D75F5F">
        <w:rPr>
          <w:rFonts w:ascii="Arial" w:hAnsi="Arial" w:cs="Arial"/>
          <w:sz w:val="22"/>
          <w:szCs w:val="22"/>
        </w:rPr>
        <w:t>Any</w:t>
      </w:r>
      <w:proofErr w:type="gramEnd"/>
      <w:r w:rsidRPr="00D75F5F">
        <w:rPr>
          <w:rFonts w:ascii="Arial" w:hAnsi="Arial" w:cs="Arial"/>
          <w:sz w:val="22"/>
          <w:szCs w:val="22"/>
        </w:rPr>
        <w:t xml:space="preserve"> other conservation or water quality plans</w:t>
      </w:r>
      <w:r w:rsidR="003827AD" w:rsidRPr="00D75F5F">
        <w:rPr>
          <w:rFonts w:ascii="Arial" w:hAnsi="Arial" w:cs="Arial"/>
          <w:sz w:val="22"/>
          <w:szCs w:val="22"/>
        </w:rPr>
        <w:t>.</w:t>
      </w:r>
    </w:p>
    <w:p w:rsidR="001E5109" w:rsidRPr="00D75F5F" w:rsidRDefault="001E5109"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Owner or operator certification</w:t>
      </w:r>
      <w:r w:rsidR="00177AF8" w:rsidRPr="00D75F5F">
        <w:rPr>
          <w:rFonts w:ascii="Arial" w:hAnsi="Arial" w:cs="Arial"/>
          <w:sz w:val="22"/>
          <w:szCs w:val="22"/>
        </w:rPr>
        <w:t xml:space="preserve"> statement</w:t>
      </w:r>
      <w:ins w:id="43" w:author="Author">
        <w:r w:rsidR="006A433B">
          <w:rPr>
            <w:rFonts w:ascii="Arial" w:hAnsi="Arial" w:cs="Arial"/>
            <w:sz w:val="22"/>
            <w:szCs w:val="22"/>
          </w:rPr>
          <w:t xml:space="preserve"> and signature</w:t>
        </w:r>
      </w:ins>
      <w:r w:rsidR="004C1703" w:rsidRPr="00D75F5F">
        <w:rPr>
          <w:rFonts w:ascii="Arial" w:hAnsi="Arial" w:cs="Arial"/>
          <w:sz w:val="22"/>
          <w:szCs w:val="22"/>
        </w:rPr>
        <w:t>.</w:t>
      </w:r>
    </w:p>
    <w:p w:rsidR="001E5109" w:rsidRPr="00D75F5F" w:rsidRDefault="001E5109" w:rsidP="00CC2CBA">
      <w:pPr>
        <w:rPr>
          <w:rFonts w:ascii="Arial" w:hAnsi="Arial" w:cs="Arial"/>
          <w:sz w:val="22"/>
          <w:szCs w:val="22"/>
        </w:rPr>
      </w:pPr>
    </w:p>
    <w:p w:rsidR="00D75F5F" w:rsidRDefault="00B252EC" w:rsidP="00B374CB">
      <w:pPr>
        <w:rPr>
          <w:rFonts w:ascii="Arial" w:hAnsi="Arial" w:cs="Arial"/>
          <w:sz w:val="22"/>
          <w:szCs w:val="22"/>
        </w:rPr>
      </w:pPr>
      <w:r>
        <w:rPr>
          <w:rFonts w:ascii="Arial" w:hAnsi="Arial" w:cs="Arial"/>
          <w:b/>
          <w:sz w:val="22"/>
          <w:szCs w:val="22"/>
        </w:rPr>
        <w:lastRenderedPageBreak/>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Maps with field numbers, </w:t>
      </w:r>
      <w:r w:rsidR="00DF3E2B" w:rsidRPr="00D75F5F">
        <w:rPr>
          <w:rFonts w:ascii="Arial" w:hAnsi="Arial" w:cs="Arial"/>
          <w:sz w:val="22"/>
          <w:szCs w:val="22"/>
        </w:rPr>
        <w:t>boundaries</w:t>
      </w:r>
      <w:r w:rsidR="00CC2CBA" w:rsidRPr="00D75F5F">
        <w:rPr>
          <w:rFonts w:ascii="Arial" w:hAnsi="Arial" w:cs="Arial"/>
          <w:sz w:val="22"/>
          <w:szCs w:val="22"/>
        </w:rPr>
        <w:t xml:space="preserve">, </w:t>
      </w:r>
      <w:r w:rsidR="00CD7E30" w:rsidRPr="00D75F5F">
        <w:rPr>
          <w:rFonts w:ascii="Arial" w:hAnsi="Arial" w:cs="Arial"/>
          <w:sz w:val="22"/>
          <w:szCs w:val="22"/>
        </w:rPr>
        <w:t xml:space="preserve">location of row </w:t>
      </w:r>
      <w:r w:rsidR="007023FC" w:rsidRPr="00D75F5F">
        <w:rPr>
          <w:rFonts w:ascii="Arial" w:hAnsi="Arial" w:cs="Arial"/>
          <w:sz w:val="22"/>
          <w:szCs w:val="22"/>
        </w:rPr>
        <w:t>grade</w:t>
      </w:r>
      <w:r w:rsidR="007023FC">
        <w:rPr>
          <w:rFonts w:ascii="Arial" w:hAnsi="Arial" w:cs="Arial"/>
          <w:sz w:val="22"/>
          <w:szCs w:val="22"/>
        </w:rPr>
        <w:t xml:space="preserve"> (</w:t>
      </w:r>
      <w:ins w:id="44" w:author="Author">
        <w:r w:rsidR="0053419D">
          <w:rPr>
            <w:rFonts w:ascii="Arial" w:hAnsi="Arial" w:cs="Arial"/>
            <w:sz w:val="22"/>
            <w:szCs w:val="22"/>
          </w:rPr>
          <w:t>if other than default is used)</w:t>
        </w:r>
      </w:ins>
      <w:r w:rsidR="00CD7E30" w:rsidRPr="00D75F5F">
        <w:rPr>
          <w:rFonts w:ascii="Arial" w:hAnsi="Arial" w:cs="Arial"/>
          <w:sz w:val="22"/>
          <w:szCs w:val="22"/>
        </w:rPr>
        <w:t xml:space="preserv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CD7E30" w:rsidRPr="00D75F5F">
        <w:rPr>
          <w:rFonts w:ascii="Arial" w:hAnsi="Arial" w:cs="Arial"/>
          <w:sz w:val="22"/>
          <w:szCs w:val="22"/>
        </w:rPr>
        <w:t>slope and slope length</w:t>
      </w:r>
      <w:r w:rsidR="000A32B6" w:rsidRPr="00D75F5F">
        <w:rPr>
          <w:rFonts w:ascii="Arial" w:hAnsi="Arial" w:cs="Arial"/>
          <w:sz w:val="22"/>
          <w:szCs w:val="22"/>
        </w:rPr>
        <w:t>,</w:t>
      </w:r>
      <w:r w:rsidR="00CD7E30" w:rsidRPr="00D75F5F">
        <w:rPr>
          <w:rFonts w:ascii="Arial" w:hAnsi="Arial" w:cs="Arial"/>
          <w:sz w:val="22"/>
          <w:szCs w:val="22"/>
        </w:rPr>
        <w:t xml:space="preserve"> </w:t>
      </w:r>
      <w:r w:rsidR="007023FC" w:rsidRPr="00D75F5F">
        <w:rPr>
          <w:rFonts w:ascii="Arial" w:hAnsi="Arial" w:cs="Arial"/>
          <w:sz w:val="22"/>
          <w:szCs w:val="22"/>
        </w:rPr>
        <w:t>and</w:t>
      </w:r>
      <w:r w:rsidR="007023FC">
        <w:rPr>
          <w:rFonts w:ascii="Arial" w:hAnsi="Arial" w:cs="Arial"/>
          <w:sz w:val="22"/>
          <w:szCs w:val="22"/>
        </w:rPr>
        <w:t xml:space="preserve"> </w:t>
      </w:r>
      <w:r w:rsidR="007023FC" w:rsidRPr="00D75F5F">
        <w:rPr>
          <w:rFonts w:ascii="Arial" w:hAnsi="Arial" w:cs="Arial"/>
          <w:sz w:val="22"/>
          <w:szCs w:val="22"/>
        </w:rPr>
        <w:t>the</w:t>
      </w:r>
      <w:r w:rsidR="00CC2CBA" w:rsidRPr="00D75F5F">
        <w:rPr>
          <w:rFonts w:ascii="Arial" w:hAnsi="Arial" w:cs="Arial"/>
          <w:sz w:val="22"/>
          <w:szCs w:val="22"/>
        </w:rPr>
        <w:t xml:space="preserve"> location of any</w:t>
      </w:r>
      <w:r w:rsidR="00CD7E30" w:rsidRPr="00D75F5F">
        <w:rPr>
          <w:rFonts w:ascii="Arial" w:hAnsi="Arial" w:cs="Arial"/>
          <w:sz w:val="22"/>
          <w:szCs w:val="22"/>
        </w:rPr>
        <w:t xml:space="preserve"> </w:t>
      </w:r>
      <w:r w:rsidR="00CC2CBA" w:rsidRPr="00D75F5F">
        <w:rPr>
          <w:rFonts w:ascii="Arial" w:hAnsi="Arial" w:cs="Arial"/>
          <w:sz w:val="22"/>
          <w:szCs w:val="22"/>
        </w:rPr>
        <w:t>BMPs identified</w:t>
      </w:r>
      <w:r w:rsidR="004C1703" w:rsidRPr="00D75F5F">
        <w:rPr>
          <w:rFonts w:ascii="Arial" w:hAnsi="Arial" w:cs="Arial"/>
          <w:sz w:val="22"/>
          <w:szCs w:val="22"/>
        </w:rPr>
        <w:t>.</w:t>
      </w:r>
      <w:r w:rsidR="00D75F5F">
        <w:rPr>
          <w:rFonts w:ascii="Arial" w:hAnsi="Arial" w:cs="Arial"/>
          <w:sz w:val="22"/>
          <w:szCs w:val="22"/>
        </w:rPr>
        <w:br/>
      </w:r>
    </w:p>
    <w:p w:rsidR="00F07874" w:rsidRPr="00F441EA" w:rsidRDefault="00A256ED" w:rsidP="00F07874">
      <w:pPr>
        <w:rPr>
          <w:rFonts w:ascii="Arial" w:hAnsi="Arial" w:cs="Arial"/>
          <w:b/>
        </w:rPr>
      </w:pPr>
      <w:r w:rsidRPr="00F441EA">
        <w:rPr>
          <w:rFonts w:ascii="Arial" w:hAnsi="Arial" w:cs="Arial"/>
          <w:b/>
        </w:rPr>
        <w:t xml:space="preserve">RMP </w:t>
      </w:r>
      <w:r w:rsidR="00F07874" w:rsidRPr="00F441EA">
        <w:rPr>
          <w:rFonts w:ascii="Arial" w:hAnsi="Arial" w:cs="Arial"/>
          <w:b/>
        </w:rPr>
        <w:t>Content (special conditions)</w:t>
      </w:r>
    </w:p>
    <w:p w:rsidR="00CC2CBA" w:rsidRPr="00F441EA" w:rsidRDefault="00CC2CBA" w:rsidP="00CC2CBA">
      <w:pPr>
        <w:rPr>
          <w:rFonts w:ascii="Arial" w:hAnsi="Arial" w:cs="Arial"/>
        </w:rPr>
      </w:pPr>
    </w:p>
    <w:p w:rsidR="00122E04" w:rsidRPr="00F441EA" w:rsidRDefault="00B252EC" w:rsidP="00122E04">
      <w:pPr>
        <w:rPr>
          <w:rFonts w:ascii="Arial" w:hAnsi="Arial" w:cs="Arial"/>
          <w:sz w:val="16"/>
          <w:szCs w:val="16"/>
        </w:rPr>
      </w:pPr>
      <w:r>
        <w:rPr>
          <w:rFonts w:ascii="Arial" w:hAnsi="Arial" w:cs="Arial"/>
          <w:sz w:val="16"/>
          <w:szCs w:val="16"/>
        </w:rPr>
        <w:t xml:space="preserve">Yes </w:t>
      </w:r>
      <w:r>
        <w:rPr>
          <w:rFonts w:ascii="Arial" w:hAnsi="Arial" w:cs="Arial"/>
          <w:sz w:val="16"/>
          <w:szCs w:val="16"/>
        </w:rPr>
        <w:tab/>
        <w:t>No</w:t>
      </w:r>
      <w:r w:rsidR="00122E04" w:rsidRPr="00F441EA">
        <w:rPr>
          <w:rFonts w:ascii="Arial" w:hAnsi="Arial" w:cs="Arial"/>
          <w:sz w:val="16"/>
          <w:szCs w:val="16"/>
        </w:rPr>
        <w:tab/>
      </w:r>
    </w:p>
    <w:p w:rsidR="00782094" w:rsidRPr="00D75F5F" w:rsidRDefault="00B252EC" w:rsidP="00122E04">
      <w:pPr>
        <w:ind w:left="720" w:hanging="720"/>
        <w:jc w:val="both"/>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F07874" w:rsidRPr="00F441EA">
        <w:rPr>
          <w:rFonts w:ascii="Arial" w:hAnsi="Arial" w:cs="Arial"/>
          <w:b/>
        </w:rPr>
        <w:tab/>
      </w:r>
      <w:r w:rsidR="00F07874" w:rsidRPr="00D75F5F">
        <w:rPr>
          <w:rFonts w:ascii="Arial" w:hAnsi="Arial" w:cs="Arial"/>
          <w:sz w:val="22"/>
          <w:szCs w:val="22"/>
        </w:rPr>
        <w:t xml:space="preserve">Are there any other areas identified as part of the management unit that </w:t>
      </w:r>
      <w:r w:rsidR="00782094" w:rsidRPr="00D75F5F">
        <w:rPr>
          <w:rFonts w:ascii="Arial" w:hAnsi="Arial" w:cs="Arial"/>
          <w:sz w:val="22"/>
          <w:szCs w:val="22"/>
        </w:rPr>
        <w:t xml:space="preserve">need BMPs to </w:t>
      </w:r>
    </w:p>
    <w:p w:rsidR="00F07874" w:rsidRPr="00D75F5F" w:rsidRDefault="00CD7E30" w:rsidP="00782094">
      <w:pPr>
        <w:ind w:left="2160"/>
        <w:jc w:val="both"/>
        <w:rPr>
          <w:rFonts w:ascii="Arial" w:hAnsi="Arial" w:cs="Arial"/>
          <w:sz w:val="22"/>
          <w:szCs w:val="22"/>
        </w:rPr>
      </w:pPr>
      <w:proofErr w:type="gramStart"/>
      <w:r w:rsidRPr="00D75F5F">
        <w:rPr>
          <w:rFonts w:ascii="Arial" w:hAnsi="Arial" w:cs="Arial"/>
          <w:sz w:val="22"/>
          <w:szCs w:val="22"/>
        </w:rPr>
        <w:t>a</w:t>
      </w:r>
      <w:r w:rsidR="00782094" w:rsidRPr="00D75F5F">
        <w:rPr>
          <w:rFonts w:ascii="Arial" w:hAnsi="Arial" w:cs="Arial"/>
          <w:sz w:val="22"/>
          <w:szCs w:val="22"/>
        </w:rPr>
        <w:t>ddress</w:t>
      </w:r>
      <w:proofErr w:type="gramEnd"/>
      <w:r w:rsidRPr="00D75F5F">
        <w:rPr>
          <w:rFonts w:ascii="Arial" w:hAnsi="Arial" w:cs="Arial"/>
          <w:sz w:val="22"/>
          <w:szCs w:val="22"/>
        </w:rPr>
        <w:t xml:space="preserve"> </w:t>
      </w:r>
      <w:r w:rsidR="00782094" w:rsidRPr="00D75F5F">
        <w:rPr>
          <w:rFonts w:ascii="Arial" w:hAnsi="Arial" w:cs="Arial"/>
          <w:sz w:val="22"/>
          <w:szCs w:val="22"/>
        </w:rPr>
        <w:t>water quality concerns? (</w:t>
      </w:r>
      <w:proofErr w:type="gramStart"/>
      <w:r w:rsidR="00782094" w:rsidRPr="00D75F5F">
        <w:rPr>
          <w:rFonts w:ascii="Arial" w:hAnsi="Arial" w:cs="Arial"/>
          <w:sz w:val="22"/>
          <w:szCs w:val="22"/>
        </w:rPr>
        <w:t>e.g</w:t>
      </w:r>
      <w:proofErr w:type="gramEnd"/>
      <w:r w:rsidR="00782094" w:rsidRPr="00D75F5F">
        <w:rPr>
          <w:rFonts w:ascii="Arial" w:hAnsi="Arial" w:cs="Arial"/>
          <w:sz w:val="22"/>
          <w:szCs w:val="22"/>
        </w:rPr>
        <w:t>. animal feeding area</w:t>
      </w:r>
      <w:r w:rsidR="00750990" w:rsidRPr="00D75F5F">
        <w:rPr>
          <w:rFonts w:ascii="Arial" w:hAnsi="Arial" w:cs="Arial"/>
          <w:sz w:val="22"/>
          <w:szCs w:val="22"/>
        </w:rPr>
        <w:t xml:space="preserve">s that need waste storage or </w:t>
      </w:r>
      <w:r w:rsidR="00782094" w:rsidRPr="00D75F5F">
        <w:rPr>
          <w:rFonts w:ascii="Arial" w:hAnsi="Arial" w:cs="Arial"/>
          <w:sz w:val="22"/>
          <w:szCs w:val="22"/>
        </w:rPr>
        <w:t>vegetable production that util</w:t>
      </w:r>
      <w:r w:rsidR="00750990" w:rsidRPr="00D75F5F">
        <w:rPr>
          <w:rFonts w:ascii="Arial" w:hAnsi="Arial" w:cs="Arial"/>
          <w:sz w:val="22"/>
          <w:szCs w:val="22"/>
        </w:rPr>
        <w:t>izes plastic).</w:t>
      </w:r>
    </w:p>
    <w:p w:rsidR="00F07874" w:rsidRPr="00F441EA" w:rsidRDefault="00F07874" w:rsidP="00CC2CBA">
      <w:pPr>
        <w:rPr>
          <w:rFonts w:ascii="Arial" w:hAnsi="Arial" w:cs="Arial"/>
        </w:rPr>
      </w:pPr>
    </w:p>
    <w:p w:rsidR="00D00E38" w:rsidRPr="00F441EA" w:rsidRDefault="00D00E38" w:rsidP="00CC2CBA">
      <w:pPr>
        <w:rPr>
          <w:rFonts w:ascii="Arial" w:hAnsi="Arial" w:cs="Arial"/>
        </w:rPr>
      </w:pPr>
    </w:p>
    <w:p w:rsidR="00713274" w:rsidRPr="00F441EA" w:rsidRDefault="00713274" w:rsidP="00CC2CBA">
      <w:pPr>
        <w:rPr>
          <w:rFonts w:ascii="Arial" w:hAnsi="Arial" w:cs="Arial"/>
          <w:b/>
        </w:rPr>
      </w:pPr>
    </w:p>
    <w:p w:rsidR="00EF78DA" w:rsidRPr="00F441EA" w:rsidRDefault="009F6FC9" w:rsidP="00CC2CBA">
      <w:pPr>
        <w:rPr>
          <w:rFonts w:ascii="Arial" w:hAnsi="Arial" w:cs="Arial"/>
          <w:b/>
        </w:rPr>
        <w:sectPr w:rsidR="00EF78DA" w:rsidRPr="00F441EA" w:rsidSect="00443FC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70" w:footer="432" w:gutter="0"/>
          <w:cols w:space="720"/>
          <w:docGrid w:linePitch="360"/>
        </w:sectPr>
      </w:pPr>
      <w:r w:rsidRPr="00F441EA">
        <w:rPr>
          <w:rFonts w:ascii="Arial" w:hAnsi="Arial" w:cs="Arial"/>
          <w:b/>
        </w:rPr>
        <w:tab/>
      </w:r>
      <w:bookmarkStart w:id="45" w:name="_GoBack"/>
      <w:bookmarkEnd w:id="45"/>
    </w:p>
    <w:p w:rsidR="008D3A9D" w:rsidRPr="00F441EA" w:rsidRDefault="008D3A9D" w:rsidP="004263DB">
      <w:pPr>
        <w:rPr>
          <w:rFonts w:ascii="Arial" w:hAnsi="Arial" w:cs="Arial"/>
          <w:i/>
          <w:sz w:val="20"/>
          <w:szCs w:val="20"/>
        </w:rPr>
      </w:pPr>
    </w:p>
    <w:sectPr w:rsidR="008D3A9D" w:rsidRPr="00F441EA" w:rsidSect="003C2426">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A1B" w:rsidRDefault="003B7A1B">
      <w:r>
        <w:separator/>
      </w:r>
    </w:p>
  </w:endnote>
  <w:endnote w:type="continuationSeparator" w:id="0">
    <w:p w:rsidR="003B7A1B" w:rsidRDefault="003B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utch801 Rm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466" w:rsidRPr="00610FBC" w:rsidRDefault="00610FBC" w:rsidP="00610FBC">
    <w:pPr>
      <w:pStyle w:val="Footer"/>
      <w:rPr>
        <w:rFonts w:ascii="Arial" w:hAnsi="Arial" w:cs="Arial"/>
      </w:rPr>
    </w:pPr>
    <w:r w:rsidRPr="00610FBC">
      <w:rPr>
        <w:rStyle w:val="PageNumber"/>
        <w:rFonts w:ascii="Arial" w:hAnsi="Arial" w:cs="Arial"/>
      </w:rPr>
      <w:t>(DCR199-229) (06/1</w:t>
    </w:r>
    <w:r w:rsidR="004263DB">
      <w:rPr>
        <w:rStyle w:val="PageNumber"/>
        <w:rFonts w:ascii="Arial" w:hAnsi="Arial" w:cs="Arial"/>
      </w:rPr>
      <w:t>6 tracked changes</w:t>
    </w:r>
    <w:r w:rsidRPr="00610FBC">
      <w:rPr>
        <w:rStyle w:val="PageNumber"/>
        <w:rFonts w:ascii="Arial" w:hAnsi="Arial" w:cs="Arial"/>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A1B" w:rsidRDefault="003B7A1B">
      <w:r>
        <w:separator/>
      </w:r>
    </w:p>
  </w:footnote>
  <w:footnote w:type="continuationSeparator" w:id="0">
    <w:p w:rsidR="003B7A1B" w:rsidRDefault="003B7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17" o:spid="_x0000_s2053" type="#_x0000_t136" style="position:absolute;margin-left:0;margin-top:0;width:685.25pt;height:76.1pt;rotation:315;z-index:-251655168;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20" w:type="dxa"/>
      <w:tblInd w:w="108" w:type="dxa"/>
      <w:tblLook w:val="04A0" w:firstRow="1" w:lastRow="0" w:firstColumn="1" w:lastColumn="0" w:noHBand="0" w:noVBand="1"/>
    </w:tblPr>
    <w:tblGrid>
      <w:gridCol w:w="4496"/>
      <w:gridCol w:w="4594"/>
      <w:gridCol w:w="2030"/>
    </w:tblGrid>
    <w:tr w:rsidR="00443FCB" w:rsidRPr="00443FCB" w:rsidTr="00443FCB">
      <w:trPr>
        <w:trHeight w:val="975"/>
      </w:trPr>
      <w:tc>
        <w:tcPr>
          <w:tcW w:w="4496" w:type="dxa"/>
          <w:vMerge w:val="restart"/>
          <w:tcBorders>
            <w:top w:val="nil"/>
            <w:left w:val="nil"/>
            <w:bottom w:val="single" w:sz="4" w:space="0" w:color="000000"/>
            <w:right w:val="nil"/>
          </w:tcBorders>
          <w:shd w:val="clear" w:color="auto" w:fill="auto"/>
          <w:noWrap/>
          <w:vAlign w:val="bottom"/>
          <w:hideMark/>
        </w:tcPr>
        <w:p w:rsidR="00443FCB" w:rsidRPr="00443FCB" w:rsidRDefault="00E04FE9" w:rsidP="005E4BE9">
          <w:pPr>
            <w:rPr>
              <w:rFonts w:ascii="Calibri" w:hAnsi="Calibri"/>
              <w:color w:val="000000"/>
              <w:sz w:val="22"/>
              <w:szCs w:val="22"/>
            </w:rPr>
          </w:pPr>
          <w:r>
            <w:rPr>
              <w:rFonts w:ascii="Calibri" w:hAnsi="Calibri"/>
              <w:noProof/>
              <w:color w:val="000000"/>
              <w:sz w:val="22"/>
              <w:szCs w:val="22"/>
            </w:rPr>
            <w:drawing>
              <wp:inline distT="0" distB="0" distL="0" distR="0">
                <wp:extent cx="2223770" cy="812165"/>
                <wp:effectExtent l="19050" t="0" r="508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srcRect/>
                        <a:stretch>
                          <a:fillRect/>
                        </a:stretch>
                      </pic:blipFill>
                      <pic:spPr bwMode="auto">
                        <a:xfrm>
                          <a:off x="0" y="0"/>
                          <a:ext cx="2223770" cy="812165"/>
                        </a:xfrm>
                        <a:prstGeom prst="rect">
                          <a:avLst/>
                        </a:prstGeom>
                        <a:noFill/>
                        <a:ln w="9525">
                          <a:noFill/>
                          <a:miter lim="800000"/>
                          <a:headEnd/>
                          <a:tailEnd/>
                        </a:ln>
                      </pic:spPr>
                    </pic:pic>
                  </a:graphicData>
                </a:graphic>
              </wp:inline>
            </w:drawing>
          </w:r>
        </w:p>
      </w:tc>
      <w:tc>
        <w:tcPr>
          <w:tcW w:w="6624" w:type="dxa"/>
          <w:gridSpan w:val="2"/>
          <w:tcBorders>
            <w:top w:val="nil"/>
            <w:left w:val="nil"/>
            <w:bottom w:val="nil"/>
            <w:right w:val="nil"/>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Plan Review Checklist for</w:t>
          </w:r>
        </w:p>
      </w:tc>
    </w:tr>
    <w:tr w:rsidR="00443FCB" w:rsidRPr="00443FCB" w:rsidTr="00443FCB">
      <w:trPr>
        <w:trHeight w:val="315"/>
      </w:trPr>
      <w:tc>
        <w:tcPr>
          <w:tcW w:w="4496" w:type="dxa"/>
          <w:vMerge/>
          <w:tcBorders>
            <w:top w:val="nil"/>
            <w:left w:val="nil"/>
            <w:bottom w:val="single" w:sz="4" w:space="0" w:color="000000"/>
            <w:right w:val="nil"/>
          </w:tcBorders>
          <w:vAlign w:val="center"/>
          <w:hideMark/>
        </w:tcPr>
        <w:p w:rsidR="00443FCB" w:rsidRPr="00443FCB" w:rsidRDefault="00443FCB" w:rsidP="00443FCB">
          <w:pPr>
            <w:rPr>
              <w:rFonts w:ascii="Calibri" w:hAnsi="Calibri"/>
              <w:color w:val="000000"/>
              <w:sz w:val="22"/>
              <w:szCs w:val="22"/>
            </w:rPr>
          </w:pPr>
        </w:p>
      </w:tc>
      <w:tc>
        <w:tcPr>
          <w:tcW w:w="6624" w:type="dxa"/>
          <w:gridSpan w:val="2"/>
          <w:tcBorders>
            <w:top w:val="nil"/>
            <w:left w:val="nil"/>
            <w:bottom w:val="nil"/>
            <w:right w:val="nil"/>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Resource Management Plans</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SWCD:</w:t>
          </w:r>
        </w:p>
      </w:tc>
      <w:tc>
        <w:tcPr>
          <w:tcW w:w="6624" w:type="dxa"/>
          <w:gridSpan w:val="2"/>
          <w:tcBorders>
            <w:top w:val="single" w:sz="4" w:space="0" w:color="auto"/>
            <w:left w:val="nil"/>
            <w:bottom w:val="single" w:sz="4" w:space="0" w:color="auto"/>
            <w:right w:val="single" w:sz="4"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Review Authority:</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Locality:</w:t>
          </w:r>
        </w:p>
      </w:tc>
      <w:tc>
        <w:tcPr>
          <w:tcW w:w="4594" w:type="dxa"/>
          <w:tcBorders>
            <w:top w:val="nil"/>
            <w:left w:val="single" w:sz="8" w:space="0" w:color="auto"/>
            <w:bottom w:val="single" w:sz="8" w:space="0" w:color="auto"/>
            <w:right w:val="single" w:sz="8"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Submittal Date:</w:t>
          </w:r>
        </w:p>
      </w:tc>
      <w:tc>
        <w:tcPr>
          <w:tcW w:w="2030" w:type="dxa"/>
          <w:tcBorders>
            <w:top w:val="nil"/>
            <w:left w:val="nil"/>
            <w:bottom w:val="single" w:sz="8" w:space="0" w:color="auto"/>
            <w:right w:val="single" w:sz="12" w:space="0" w:color="auto"/>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 xml:space="preserve">Re-submittal?      </w:t>
          </w:r>
          <w:r w:rsidRPr="00443FCB">
            <w:rPr>
              <w:rFonts w:ascii="Arial" w:hAnsi="Arial" w:cs="Arial"/>
              <w:b/>
              <w:bCs/>
              <w:color w:val="000000"/>
            </w:rPr>
            <w:br/>
            <w:t xml:space="preserve"> Y      N</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Owner/Operator:</w:t>
          </w:r>
        </w:p>
      </w:tc>
      <w:tc>
        <w:tcPr>
          <w:tcW w:w="4594" w:type="dxa"/>
          <w:tcBorders>
            <w:top w:val="nil"/>
            <w:left w:val="single" w:sz="8" w:space="0" w:color="auto"/>
            <w:bottom w:val="single" w:sz="8" w:space="0" w:color="auto"/>
            <w:right w:val="single" w:sz="8"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Review Date:</w:t>
          </w:r>
        </w:p>
      </w:tc>
      <w:tc>
        <w:tcPr>
          <w:tcW w:w="2030" w:type="dxa"/>
          <w:tcBorders>
            <w:top w:val="nil"/>
            <w:left w:val="nil"/>
            <w:bottom w:val="single" w:sz="8" w:space="0" w:color="auto"/>
            <w:right w:val="single" w:sz="12" w:space="0" w:color="auto"/>
          </w:tcBorders>
          <w:shd w:val="clear" w:color="auto" w:fill="auto"/>
          <w:vAlign w:val="bottom"/>
          <w:hideMark/>
        </w:tcPr>
        <w:p w:rsidR="00443FCB" w:rsidRPr="00C30323" w:rsidRDefault="00AF3C4D" w:rsidP="00C30323">
          <w:pPr>
            <w:jc w:val="center"/>
          </w:pPr>
          <w:r w:rsidRPr="00AF3C4D">
            <w:rPr>
              <w:rFonts w:ascii="Arial" w:hAnsi="Arial" w:cs="Arial"/>
              <w:b/>
            </w:rPr>
            <w:t xml:space="preserve">Page </w:t>
          </w:r>
          <w:r w:rsidR="00691488" w:rsidRPr="00AF3C4D">
            <w:rPr>
              <w:rFonts w:ascii="Arial" w:hAnsi="Arial" w:cs="Arial"/>
              <w:b/>
            </w:rPr>
            <w:fldChar w:fldCharType="begin"/>
          </w:r>
          <w:r w:rsidRPr="00AF3C4D">
            <w:rPr>
              <w:rFonts w:ascii="Arial" w:hAnsi="Arial" w:cs="Arial"/>
              <w:b/>
            </w:rPr>
            <w:instrText xml:space="preserve"> PAGE </w:instrText>
          </w:r>
          <w:r w:rsidR="00691488" w:rsidRPr="00AF3C4D">
            <w:rPr>
              <w:rFonts w:ascii="Arial" w:hAnsi="Arial" w:cs="Arial"/>
              <w:b/>
            </w:rPr>
            <w:fldChar w:fldCharType="separate"/>
          </w:r>
          <w:r w:rsidR="004263DB">
            <w:rPr>
              <w:rFonts w:ascii="Arial" w:hAnsi="Arial" w:cs="Arial"/>
              <w:b/>
              <w:noProof/>
            </w:rPr>
            <w:t>1</w:t>
          </w:r>
          <w:r w:rsidR="00691488" w:rsidRPr="00AF3C4D">
            <w:rPr>
              <w:rFonts w:ascii="Arial" w:hAnsi="Arial" w:cs="Arial"/>
              <w:b/>
            </w:rPr>
            <w:fldChar w:fldCharType="end"/>
          </w:r>
          <w:r w:rsidRPr="00AF3C4D">
            <w:rPr>
              <w:rFonts w:ascii="Arial" w:hAnsi="Arial" w:cs="Arial"/>
              <w:b/>
            </w:rPr>
            <w:t xml:space="preserve"> of </w:t>
          </w:r>
          <w:r w:rsidR="00691488" w:rsidRPr="00AF3C4D">
            <w:rPr>
              <w:rFonts w:ascii="Arial" w:hAnsi="Arial" w:cs="Arial"/>
              <w:b/>
            </w:rPr>
            <w:fldChar w:fldCharType="begin"/>
          </w:r>
          <w:r w:rsidRPr="00AF3C4D">
            <w:rPr>
              <w:rFonts w:ascii="Arial" w:hAnsi="Arial" w:cs="Arial"/>
              <w:b/>
            </w:rPr>
            <w:instrText xml:space="preserve"> NUMPAGES  </w:instrText>
          </w:r>
          <w:r w:rsidR="00691488" w:rsidRPr="00AF3C4D">
            <w:rPr>
              <w:rFonts w:ascii="Arial" w:hAnsi="Arial" w:cs="Arial"/>
              <w:b/>
            </w:rPr>
            <w:fldChar w:fldCharType="separate"/>
          </w:r>
          <w:r w:rsidR="004263DB">
            <w:rPr>
              <w:rFonts w:ascii="Arial" w:hAnsi="Arial" w:cs="Arial"/>
              <w:b/>
              <w:noProof/>
            </w:rPr>
            <w:t>5</w:t>
          </w:r>
          <w:r w:rsidR="00691488" w:rsidRPr="00AF3C4D">
            <w:rPr>
              <w:rFonts w:ascii="Arial" w:hAnsi="Arial" w:cs="Arial"/>
              <w:b/>
            </w:rPr>
            <w:fldChar w:fldCharType="end"/>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Farm Name:</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*Plan Number:             -            -</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Acres Included in RMP:</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*TRC Reviewer Name(s):</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31656" w:rsidRDefault="00431656" w:rsidP="00431656">
          <w:pPr>
            <w:rPr>
              <w:rFonts w:ascii="Arial" w:hAnsi="Arial" w:cs="Arial"/>
              <w:b/>
              <w:bCs/>
              <w:color w:val="000000"/>
            </w:rPr>
          </w:pPr>
          <w:r w:rsidRPr="00431656">
            <w:rPr>
              <w:rFonts w:ascii="Arial" w:hAnsi="Arial" w:cs="Arial"/>
              <w:b/>
              <w:bCs/>
              <w:color w:val="000000"/>
            </w:rPr>
            <w:t>Is This RMP Located Within Multiple SWCDs?</w:t>
          </w:r>
          <w:r>
            <w:rPr>
              <w:rFonts w:ascii="Arial" w:hAnsi="Arial" w:cs="Arial"/>
              <w:b/>
              <w:bCs/>
              <w:color w:val="000000"/>
            </w:rPr>
            <w:t xml:space="preserve">     </w:t>
          </w:r>
          <w:r w:rsidRPr="00443FCB">
            <w:rPr>
              <w:rFonts w:ascii="Arial" w:hAnsi="Arial" w:cs="Arial"/>
              <w:b/>
              <w:bCs/>
              <w:color w:val="000000"/>
            </w:rPr>
            <w:t>Y      N</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 For Review Authority use only</w:t>
          </w:r>
        </w:p>
      </w:tc>
    </w:tr>
  </w:tbl>
  <w:p w:rsidR="00087BE4" w:rsidRDefault="004263DB">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18" o:spid="_x0000_s2054" type="#_x0000_t136" style="position:absolute;margin-left:0;margin-top:0;width:685.25pt;height:76.1pt;rotation:315;z-index:-251653120;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16" o:spid="_x0000_s2052" type="#_x0000_t136" style="position:absolute;margin-left:0;margin-top:0;width:685.25pt;height:76.1pt;rotation:315;z-index:-251657216;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20" o:spid="_x0000_s2056" type="#_x0000_t136" style="position:absolute;margin-left:0;margin-top:0;width:685.25pt;height:76.1pt;rotation:315;z-index:-251649024;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21" o:spid="_x0000_s2057" type="#_x0000_t136" style="position:absolute;margin-left:0;margin-top:0;width:685.25pt;height:76.1pt;rotation:315;z-index:-251646976;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DB" w:rsidRDefault="004263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2319" o:spid="_x0000_s2055" type="#_x0000_t136" style="position:absolute;margin-left:0;margin-top:0;width:685.25pt;height:76.1pt;rotation:315;z-index:-251651072;mso-position-horizontal:center;mso-position-horizontal-relative:margin;mso-position-vertical:center;mso-position-vertical-relative:margin" o:allowincell="f" fillcolor="silver" stroked="f">
          <v:fill opacity=".5"/>
          <v:textpath style="font-family:&quot;Times New Roman&quot;;font-size:1pt" string="For Reference Only"/>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5213"/>
    <w:multiLevelType w:val="hybridMultilevel"/>
    <w:tmpl w:val="DFC2AC4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6DF1175"/>
    <w:multiLevelType w:val="hybridMultilevel"/>
    <w:tmpl w:val="A8728A66"/>
    <w:lvl w:ilvl="0" w:tplc="AACCF662">
      <w:start w:val="45"/>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C42221"/>
    <w:multiLevelType w:val="hybridMultilevel"/>
    <w:tmpl w:val="10CA853E"/>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AE77ABD"/>
    <w:multiLevelType w:val="hybridMultilevel"/>
    <w:tmpl w:val="F1A84B68"/>
    <w:lvl w:ilvl="0" w:tplc="1B3C4B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165D9"/>
    <w:multiLevelType w:val="hybridMultilevel"/>
    <w:tmpl w:val="1D24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B7710"/>
    <w:multiLevelType w:val="hybridMultilevel"/>
    <w:tmpl w:val="768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2C"/>
    <w:rsid w:val="00014149"/>
    <w:rsid w:val="00030B99"/>
    <w:rsid w:val="000531B0"/>
    <w:rsid w:val="00054C70"/>
    <w:rsid w:val="00071ED4"/>
    <w:rsid w:val="0007271E"/>
    <w:rsid w:val="00086CB7"/>
    <w:rsid w:val="00087BE4"/>
    <w:rsid w:val="0009099B"/>
    <w:rsid w:val="00096BE5"/>
    <w:rsid w:val="000A32B6"/>
    <w:rsid w:val="000B33D0"/>
    <w:rsid w:val="000C314D"/>
    <w:rsid w:val="000D1C31"/>
    <w:rsid w:val="000D1E90"/>
    <w:rsid w:val="000D3738"/>
    <w:rsid w:val="000D387E"/>
    <w:rsid w:val="000D53C2"/>
    <w:rsid w:val="000E157D"/>
    <w:rsid w:val="000F0F1F"/>
    <w:rsid w:val="000F122A"/>
    <w:rsid w:val="000F7A32"/>
    <w:rsid w:val="001045C7"/>
    <w:rsid w:val="00115692"/>
    <w:rsid w:val="00117D42"/>
    <w:rsid w:val="00122E04"/>
    <w:rsid w:val="001341CC"/>
    <w:rsid w:val="00142F46"/>
    <w:rsid w:val="00147152"/>
    <w:rsid w:val="00152B31"/>
    <w:rsid w:val="00154016"/>
    <w:rsid w:val="001612D5"/>
    <w:rsid w:val="00162D72"/>
    <w:rsid w:val="00167261"/>
    <w:rsid w:val="0016764D"/>
    <w:rsid w:val="00175597"/>
    <w:rsid w:val="0017684F"/>
    <w:rsid w:val="00177AF8"/>
    <w:rsid w:val="00185770"/>
    <w:rsid w:val="001B70A0"/>
    <w:rsid w:val="001C1158"/>
    <w:rsid w:val="001C1C6D"/>
    <w:rsid w:val="001C593E"/>
    <w:rsid w:val="001D1316"/>
    <w:rsid w:val="001E5109"/>
    <w:rsid w:val="001E7EED"/>
    <w:rsid w:val="001F6D0A"/>
    <w:rsid w:val="00212947"/>
    <w:rsid w:val="0021476D"/>
    <w:rsid w:val="00214A97"/>
    <w:rsid w:val="00220692"/>
    <w:rsid w:val="00226CC2"/>
    <w:rsid w:val="00234D91"/>
    <w:rsid w:val="00244C1A"/>
    <w:rsid w:val="00252271"/>
    <w:rsid w:val="002765C4"/>
    <w:rsid w:val="002A3576"/>
    <w:rsid w:val="002A529E"/>
    <w:rsid w:val="002B51CC"/>
    <w:rsid w:val="002D3E2C"/>
    <w:rsid w:val="002E0AEA"/>
    <w:rsid w:val="00313B3A"/>
    <w:rsid w:val="0031466C"/>
    <w:rsid w:val="00320EEB"/>
    <w:rsid w:val="00321CF1"/>
    <w:rsid w:val="00330F88"/>
    <w:rsid w:val="00334C78"/>
    <w:rsid w:val="00357C04"/>
    <w:rsid w:val="00376804"/>
    <w:rsid w:val="003827AD"/>
    <w:rsid w:val="0038336D"/>
    <w:rsid w:val="00391CAA"/>
    <w:rsid w:val="00397F4A"/>
    <w:rsid w:val="003A1F56"/>
    <w:rsid w:val="003A2EF1"/>
    <w:rsid w:val="003B12EB"/>
    <w:rsid w:val="003B3A87"/>
    <w:rsid w:val="003B7A1B"/>
    <w:rsid w:val="003C2426"/>
    <w:rsid w:val="003C6A81"/>
    <w:rsid w:val="003D0350"/>
    <w:rsid w:val="003D2351"/>
    <w:rsid w:val="003D75F5"/>
    <w:rsid w:val="003E474D"/>
    <w:rsid w:val="003E4FCB"/>
    <w:rsid w:val="003F2DB8"/>
    <w:rsid w:val="003F4055"/>
    <w:rsid w:val="0040082B"/>
    <w:rsid w:val="00406DE0"/>
    <w:rsid w:val="00413D1C"/>
    <w:rsid w:val="00422230"/>
    <w:rsid w:val="004263DB"/>
    <w:rsid w:val="00431656"/>
    <w:rsid w:val="00432CE5"/>
    <w:rsid w:val="00443FCB"/>
    <w:rsid w:val="004509CF"/>
    <w:rsid w:val="00454D5E"/>
    <w:rsid w:val="004608E3"/>
    <w:rsid w:val="00471C5C"/>
    <w:rsid w:val="004736AD"/>
    <w:rsid w:val="00474615"/>
    <w:rsid w:val="004B2FF8"/>
    <w:rsid w:val="004B3795"/>
    <w:rsid w:val="004C1703"/>
    <w:rsid w:val="004C60BE"/>
    <w:rsid w:val="004C74AE"/>
    <w:rsid w:val="004D3AA2"/>
    <w:rsid w:val="004E495F"/>
    <w:rsid w:val="004E6131"/>
    <w:rsid w:val="004E6DE0"/>
    <w:rsid w:val="004F3A0D"/>
    <w:rsid w:val="004F3A18"/>
    <w:rsid w:val="00501DB0"/>
    <w:rsid w:val="00506B0A"/>
    <w:rsid w:val="00516DAF"/>
    <w:rsid w:val="00522908"/>
    <w:rsid w:val="00527CAB"/>
    <w:rsid w:val="0053419D"/>
    <w:rsid w:val="00534844"/>
    <w:rsid w:val="00536FE8"/>
    <w:rsid w:val="00541152"/>
    <w:rsid w:val="00545402"/>
    <w:rsid w:val="005578C6"/>
    <w:rsid w:val="00557A04"/>
    <w:rsid w:val="005635EC"/>
    <w:rsid w:val="00572813"/>
    <w:rsid w:val="005751FB"/>
    <w:rsid w:val="00580AC5"/>
    <w:rsid w:val="0058199F"/>
    <w:rsid w:val="00586C64"/>
    <w:rsid w:val="0059480E"/>
    <w:rsid w:val="005962B5"/>
    <w:rsid w:val="005A65F1"/>
    <w:rsid w:val="005A7ADD"/>
    <w:rsid w:val="005A7D34"/>
    <w:rsid w:val="005B1D78"/>
    <w:rsid w:val="005E1F04"/>
    <w:rsid w:val="005E4BE9"/>
    <w:rsid w:val="005F13FA"/>
    <w:rsid w:val="005F23D7"/>
    <w:rsid w:val="005F5390"/>
    <w:rsid w:val="00600A96"/>
    <w:rsid w:val="00602607"/>
    <w:rsid w:val="006026EC"/>
    <w:rsid w:val="00604734"/>
    <w:rsid w:val="00610D5D"/>
    <w:rsid w:val="00610FBC"/>
    <w:rsid w:val="00611472"/>
    <w:rsid w:val="00631518"/>
    <w:rsid w:val="00645285"/>
    <w:rsid w:val="00647562"/>
    <w:rsid w:val="00647EBC"/>
    <w:rsid w:val="00683E29"/>
    <w:rsid w:val="00691488"/>
    <w:rsid w:val="006A3635"/>
    <w:rsid w:val="006A433B"/>
    <w:rsid w:val="006B2A61"/>
    <w:rsid w:val="006B3004"/>
    <w:rsid w:val="006C19DC"/>
    <w:rsid w:val="006C657F"/>
    <w:rsid w:val="006D2C49"/>
    <w:rsid w:val="006D653A"/>
    <w:rsid w:val="006E2E46"/>
    <w:rsid w:val="006F216A"/>
    <w:rsid w:val="0070051F"/>
    <w:rsid w:val="007023FC"/>
    <w:rsid w:val="00713274"/>
    <w:rsid w:val="0072784E"/>
    <w:rsid w:val="00735044"/>
    <w:rsid w:val="00750990"/>
    <w:rsid w:val="007557D7"/>
    <w:rsid w:val="00755912"/>
    <w:rsid w:val="007575FF"/>
    <w:rsid w:val="00767C6C"/>
    <w:rsid w:val="00773A43"/>
    <w:rsid w:val="007762B7"/>
    <w:rsid w:val="00782094"/>
    <w:rsid w:val="007872ED"/>
    <w:rsid w:val="00797692"/>
    <w:rsid w:val="007A5867"/>
    <w:rsid w:val="007B3E45"/>
    <w:rsid w:val="007C0D8F"/>
    <w:rsid w:val="007C36D3"/>
    <w:rsid w:val="007C6996"/>
    <w:rsid w:val="007E0511"/>
    <w:rsid w:val="007E1DF4"/>
    <w:rsid w:val="007E3084"/>
    <w:rsid w:val="007F1530"/>
    <w:rsid w:val="007F3F72"/>
    <w:rsid w:val="00802F0C"/>
    <w:rsid w:val="00815ACD"/>
    <w:rsid w:val="008248B9"/>
    <w:rsid w:val="00842551"/>
    <w:rsid w:val="00842998"/>
    <w:rsid w:val="008429A3"/>
    <w:rsid w:val="008504AB"/>
    <w:rsid w:val="00863693"/>
    <w:rsid w:val="008853D2"/>
    <w:rsid w:val="008918C6"/>
    <w:rsid w:val="00896E10"/>
    <w:rsid w:val="008B22CA"/>
    <w:rsid w:val="008B28A8"/>
    <w:rsid w:val="008B38BC"/>
    <w:rsid w:val="008B6C71"/>
    <w:rsid w:val="008C049E"/>
    <w:rsid w:val="008C438A"/>
    <w:rsid w:val="008C448F"/>
    <w:rsid w:val="008D3A9D"/>
    <w:rsid w:val="008D5E87"/>
    <w:rsid w:val="008D7AB0"/>
    <w:rsid w:val="008E1D1A"/>
    <w:rsid w:val="008E7122"/>
    <w:rsid w:val="008F782E"/>
    <w:rsid w:val="00902BAB"/>
    <w:rsid w:val="00931702"/>
    <w:rsid w:val="009425A4"/>
    <w:rsid w:val="00947172"/>
    <w:rsid w:val="009512EF"/>
    <w:rsid w:val="009558D3"/>
    <w:rsid w:val="009564E5"/>
    <w:rsid w:val="00957D49"/>
    <w:rsid w:val="00964495"/>
    <w:rsid w:val="009645F8"/>
    <w:rsid w:val="00967E36"/>
    <w:rsid w:val="00970D49"/>
    <w:rsid w:val="00981466"/>
    <w:rsid w:val="009842F9"/>
    <w:rsid w:val="0098527C"/>
    <w:rsid w:val="00985634"/>
    <w:rsid w:val="009B5F0D"/>
    <w:rsid w:val="009D3C70"/>
    <w:rsid w:val="009D7A18"/>
    <w:rsid w:val="009F6FC9"/>
    <w:rsid w:val="00A05990"/>
    <w:rsid w:val="00A15296"/>
    <w:rsid w:val="00A166EE"/>
    <w:rsid w:val="00A219B8"/>
    <w:rsid w:val="00A256ED"/>
    <w:rsid w:val="00A32C63"/>
    <w:rsid w:val="00A3334B"/>
    <w:rsid w:val="00A369A1"/>
    <w:rsid w:val="00A4548E"/>
    <w:rsid w:val="00A5075B"/>
    <w:rsid w:val="00A51D86"/>
    <w:rsid w:val="00A62362"/>
    <w:rsid w:val="00A7315C"/>
    <w:rsid w:val="00A74A57"/>
    <w:rsid w:val="00A77137"/>
    <w:rsid w:val="00A84509"/>
    <w:rsid w:val="00A864E2"/>
    <w:rsid w:val="00A86A81"/>
    <w:rsid w:val="00AA6175"/>
    <w:rsid w:val="00AB0AD8"/>
    <w:rsid w:val="00AB5D3C"/>
    <w:rsid w:val="00AB7828"/>
    <w:rsid w:val="00AF3C4D"/>
    <w:rsid w:val="00B251C2"/>
    <w:rsid w:val="00B252EC"/>
    <w:rsid w:val="00B26252"/>
    <w:rsid w:val="00B374CB"/>
    <w:rsid w:val="00B4082A"/>
    <w:rsid w:val="00B52C62"/>
    <w:rsid w:val="00B55A90"/>
    <w:rsid w:val="00B70A0A"/>
    <w:rsid w:val="00BA0288"/>
    <w:rsid w:val="00BD0DC2"/>
    <w:rsid w:val="00BD6CB6"/>
    <w:rsid w:val="00BF3E55"/>
    <w:rsid w:val="00BF459E"/>
    <w:rsid w:val="00C30323"/>
    <w:rsid w:val="00C305F7"/>
    <w:rsid w:val="00C3285A"/>
    <w:rsid w:val="00C44B22"/>
    <w:rsid w:val="00C659CF"/>
    <w:rsid w:val="00C70B1B"/>
    <w:rsid w:val="00C8001B"/>
    <w:rsid w:val="00C80EC1"/>
    <w:rsid w:val="00C8227F"/>
    <w:rsid w:val="00C83F94"/>
    <w:rsid w:val="00C86A1E"/>
    <w:rsid w:val="00CB6EDC"/>
    <w:rsid w:val="00CC1185"/>
    <w:rsid w:val="00CC2CBA"/>
    <w:rsid w:val="00CC459F"/>
    <w:rsid w:val="00CD7E30"/>
    <w:rsid w:val="00CE560F"/>
    <w:rsid w:val="00CE7623"/>
    <w:rsid w:val="00CF3C72"/>
    <w:rsid w:val="00CF6BB4"/>
    <w:rsid w:val="00D00E38"/>
    <w:rsid w:val="00D220ED"/>
    <w:rsid w:val="00D24DDE"/>
    <w:rsid w:val="00D27F5B"/>
    <w:rsid w:val="00D32210"/>
    <w:rsid w:val="00D43850"/>
    <w:rsid w:val="00D4753A"/>
    <w:rsid w:val="00D532A7"/>
    <w:rsid w:val="00D55740"/>
    <w:rsid w:val="00D74DDB"/>
    <w:rsid w:val="00D75F5F"/>
    <w:rsid w:val="00D8148B"/>
    <w:rsid w:val="00D81C9E"/>
    <w:rsid w:val="00D8216F"/>
    <w:rsid w:val="00D90A46"/>
    <w:rsid w:val="00DA607F"/>
    <w:rsid w:val="00DB4EF5"/>
    <w:rsid w:val="00DB507D"/>
    <w:rsid w:val="00DC4B3A"/>
    <w:rsid w:val="00DD28D5"/>
    <w:rsid w:val="00DD6555"/>
    <w:rsid w:val="00DF3E2B"/>
    <w:rsid w:val="00DF7D8E"/>
    <w:rsid w:val="00E0267C"/>
    <w:rsid w:val="00E03A01"/>
    <w:rsid w:val="00E04FE9"/>
    <w:rsid w:val="00E409E0"/>
    <w:rsid w:val="00E66141"/>
    <w:rsid w:val="00E81243"/>
    <w:rsid w:val="00E91410"/>
    <w:rsid w:val="00E932E0"/>
    <w:rsid w:val="00E9668E"/>
    <w:rsid w:val="00E96C19"/>
    <w:rsid w:val="00EB3CBE"/>
    <w:rsid w:val="00EB5591"/>
    <w:rsid w:val="00ED04A2"/>
    <w:rsid w:val="00ED2E61"/>
    <w:rsid w:val="00EE0839"/>
    <w:rsid w:val="00EE1E0A"/>
    <w:rsid w:val="00EF78DA"/>
    <w:rsid w:val="00F01D2E"/>
    <w:rsid w:val="00F076DB"/>
    <w:rsid w:val="00F07874"/>
    <w:rsid w:val="00F14062"/>
    <w:rsid w:val="00F23DB0"/>
    <w:rsid w:val="00F26018"/>
    <w:rsid w:val="00F26C9C"/>
    <w:rsid w:val="00F358FE"/>
    <w:rsid w:val="00F441EA"/>
    <w:rsid w:val="00F837B6"/>
    <w:rsid w:val="00F847E2"/>
    <w:rsid w:val="00F92381"/>
    <w:rsid w:val="00F94DB8"/>
    <w:rsid w:val="00FB2A3C"/>
    <w:rsid w:val="00FD1D96"/>
    <w:rsid w:val="00FD3C60"/>
    <w:rsid w:val="00FD4D21"/>
    <w:rsid w:val="00FE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CBA"/>
    <w:rPr>
      <w:sz w:val="24"/>
      <w:szCs w:val="24"/>
    </w:rPr>
  </w:style>
  <w:style w:type="paragraph" w:styleId="Heading1">
    <w:name w:val="heading 1"/>
    <w:basedOn w:val="Normal"/>
    <w:next w:val="Normal"/>
    <w:qFormat/>
    <w:rsid w:val="003C2426"/>
    <w:pPr>
      <w:keepNext/>
      <w:jc w:val="both"/>
      <w:outlineLvl w:val="0"/>
    </w:pPr>
    <w:rPr>
      <w:rFonts w:ascii="Dutch801 Rm BT" w:hAnsi="Dutch801 Rm BT"/>
      <w:u w:val="single"/>
    </w:rPr>
  </w:style>
  <w:style w:type="paragraph" w:styleId="Heading2">
    <w:name w:val="heading 2"/>
    <w:basedOn w:val="Normal"/>
    <w:next w:val="Normal"/>
    <w:qFormat/>
    <w:rsid w:val="003C2426"/>
    <w:pPr>
      <w:keepNext/>
      <w:jc w:val="both"/>
      <w:outlineLvl w:val="1"/>
    </w:pPr>
    <w:rPr>
      <w:rFonts w:ascii="Dutch801 Rm BT" w:hAnsi="Dutch801 Rm BT"/>
      <w:b/>
      <w:bCs/>
    </w:rPr>
  </w:style>
  <w:style w:type="paragraph" w:styleId="Heading3">
    <w:name w:val="heading 3"/>
    <w:basedOn w:val="Normal"/>
    <w:next w:val="Normal"/>
    <w:qFormat/>
    <w:rsid w:val="003C2426"/>
    <w:pPr>
      <w:keepNext/>
      <w:jc w:val="center"/>
      <w:outlineLvl w:val="2"/>
    </w:pPr>
    <w:rPr>
      <w:rFonts w:ascii="Dutch801 Rm BT" w:hAnsi="Dutch801 Rm BT"/>
      <w:b/>
      <w:bCs/>
      <w:u w:val="single"/>
    </w:rPr>
  </w:style>
  <w:style w:type="paragraph" w:styleId="Heading4">
    <w:name w:val="heading 4"/>
    <w:basedOn w:val="Normal"/>
    <w:next w:val="Normal"/>
    <w:qFormat/>
    <w:rsid w:val="003C2426"/>
    <w:pPr>
      <w:keepNext/>
      <w:ind w:firstLine="720"/>
      <w:jc w:val="both"/>
      <w:outlineLvl w:val="3"/>
    </w:pPr>
    <w:rPr>
      <w:rFonts w:ascii="Dutch801 Rm BT" w:hAnsi="Dutch801 Rm BT"/>
      <w:b/>
      <w:bCs/>
    </w:rPr>
  </w:style>
  <w:style w:type="paragraph" w:styleId="Heading5">
    <w:name w:val="heading 5"/>
    <w:basedOn w:val="Normal"/>
    <w:next w:val="Normal"/>
    <w:qFormat/>
    <w:rsid w:val="003C2426"/>
    <w:pPr>
      <w:keepNext/>
      <w:outlineLvl w:val="4"/>
    </w:pPr>
    <w:rPr>
      <w:rFonts w:ascii="Arial" w:hAnsi="Arial" w:cs="Arial"/>
      <w:b/>
      <w:bCs/>
      <w:sz w:val="28"/>
    </w:rPr>
  </w:style>
  <w:style w:type="paragraph" w:styleId="Heading6">
    <w:name w:val="heading 6"/>
    <w:basedOn w:val="Normal"/>
    <w:next w:val="Normal"/>
    <w:qFormat/>
    <w:rsid w:val="003C2426"/>
    <w:pPr>
      <w:keepNext/>
      <w:jc w:val="both"/>
      <w:outlineLvl w:val="5"/>
    </w:pPr>
    <w:rPr>
      <w:rFonts w:ascii="Arial" w:hAnsi="Arial" w:cs="Arial"/>
      <w:b/>
      <w:bCs/>
      <w:sz w:val="20"/>
    </w:rPr>
  </w:style>
  <w:style w:type="paragraph" w:styleId="Heading7">
    <w:name w:val="heading 7"/>
    <w:basedOn w:val="Normal"/>
    <w:next w:val="Normal"/>
    <w:qFormat/>
    <w:rsid w:val="003C2426"/>
    <w:pPr>
      <w:keepNext/>
      <w:outlineLvl w:val="6"/>
    </w:pPr>
    <w:rPr>
      <w:rFonts w:ascii="Arial" w:hAnsi="Arial" w:cs="Arial"/>
      <w:b/>
      <w:bCs/>
      <w:sz w:val="20"/>
    </w:rPr>
  </w:style>
  <w:style w:type="paragraph" w:styleId="Heading8">
    <w:name w:val="heading 8"/>
    <w:basedOn w:val="Normal"/>
    <w:next w:val="Normal"/>
    <w:qFormat/>
    <w:rsid w:val="003C2426"/>
    <w:pPr>
      <w:keepNext/>
      <w:jc w:val="center"/>
      <w:outlineLvl w:val="7"/>
    </w:pPr>
    <w:rPr>
      <w:rFonts w:ascii="Arial" w:hAnsi="Arial" w:cs="Arial"/>
      <w:b/>
      <w:sz w:val="20"/>
    </w:rPr>
  </w:style>
  <w:style w:type="paragraph" w:styleId="Heading9">
    <w:name w:val="heading 9"/>
    <w:basedOn w:val="Normal"/>
    <w:next w:val="Normal"/>
    <w:qFormat/>
    <w:rsid w:val="003C2426"/>
    <w:pPr>
      <w:keepNext/>
      <w:ind w:left="288"/>
      <w:jc w:val="both"/>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426"/>
    <w:pPr>
      <w:tabs>
        <w:tab w:val="center" w:pos="4320"/>
        <w:tab w:val="right" w:pos="8640"/>
      </w:tabs>
    </w:pPr>
  </w:style>
  <w:style w:type="paragraph" w:styleId="Footer">
    <w:name w:val="footer"/>
    <w:basedOn w:val="Normal"/>
    <w:rsid w:val="003C2426"/>
    <w:pPr>
      <w:tabs>
        <w:tab w:val="center" w:pos="4320"/>
        <w:tab w:val="right" w:pos="8640"/>
      </w:tabs>
    </w:pPr>
  </w:style>
  <w:style w:type="paragraph" w:styleId="BodyTextIndent">
    <w:name w:val="Body Text Indent"/>
    <w:basedOn w:val="Normal"/>
    <w:rsid w:val="003C2426"/>
    <w:pPr>
      <w:tabs>
        <w:tab w:val="left" w:pos="-1440"/>
      </w:tabs>
      <w:ind w:left="720" w:hanging="720"/>
      <w:jc w:val="both"/>
    </w:pPr>
    <w:rPr>
      <w:rFonts w:ascii="Dutch801 Rm BT" w:hAnsi="Dutch801 Rm BT"/>
    </w:rPr>
  </w:style>
  <w:style w:type="character" w:styleId="PageNumber">
    <w:name w:val="page number"/>
    <w:basedOn w:val="DefaultParagraphFont"/>
    <w:uiPriority w:val="99"/>
    <w:rsid w:val="003C2426"/>
  </w:style>
  <w:style w:type="paragraph" w:styleId="BodyText">
    <w:name w:val="Body Text"/>
    <w:basedOn w:val="Normal"/>
    <w:rsid w:val="003C2426"/>
    <w:rPr>
      <w:rFonts w:ascii="Arial" w:hAnsi="Arial" w:cs="Arial"/>
      <w:sz w:val="20"/>
    </w:rPr>
  </w:style>
  <w:style w:type="paragraph" w:styleId="ListParagraph">
    <w:name w:val="List Paragraph"/>
    <w:basedOn w:val="Normal"/>
    <w:uiPriority w:val="34"/>
    <w:qFormat/>
    <w:rsid w:val="00EF78DA"/>
    <w:pPr>
      <w:spacing w:after="200" w:line="252" w:lineRule="auto"/>
      <w:ind w:left="720"/>
      <w:contextualSpacing/>
    </w:pPr>
    <w:rPr>
      <w:rFonts w:ascii="Cambria" w:hAnsi="Cambria"/>
      <w:sz w:val="22"/>
      <w:szCs w:val="22"/>
      <w:lang w:bidi="en-US"/>
    </w:rPr>
  </w:style>
  <w:style w:type="paragraph" w:styleId="Title">
    <w:name w:val="Title"/>
    <w:basedOn w:val="Normal"/>
    <w:link w:val="TitleChar"/>
    <w:qFormat/>
    <w:rsid w:val="00EF78DA"/>
    <w:pPr>
      <w:jc w:val="center"/>
    </w:pPr>
    <w:rPr>
      <w:rFonts w:ascii="Comic Sans MS" w:hAnsi="Comic Sans MS" w:cs="Arial"/>
      <w:b/>
      <w:bCs/>
    </w:rPr>
  </w:style>
  <w:style w:type="character" w:customStyle="1" w:styleId="TitleChar">
    <w:name w:val="Title Char"/>
    <w:basedOn w:val="DefaultParagraphFont"/>
    <w:link w:val="Title"/>
    <w:rsid w:val="00EF78DA"/>
    <w:rPr>
      <w:rFonts w:ascii="Comic Sans MS" w:hAnsi="Comic Sans MS" w:cs="Arial"/>
      <w:b/>
      <w:bCs/>
      <w:sz w:val="24"/>
      <w:szCs w:val="24"/>
    </w:rPr>
  </w:style>
  <w:style w:type="paragraph" w:styleId="BalloonText">
    <w:name w:val="Balloon Text"/>
    <w:basedOn w:val="Normal"/>
    <w:link w:val="BalloonTextChar"/>
    <w:rsid w:val="00D43850"/>
    <w:rPr>
      <w:rFonts w:ascii="Tahoma" w:hAnsi="Tahoma" w:cs="Tahoma"/>
      <w:sz w:val="16"/>
      <w:szCs w:val="16"/>
    </w:rPr>
  </w:style>
  <w:style w:type="character" w:customStyle="1" w:styleId="BalloonTextChar">
    <w:name w:val="Balloon Text Char"/>
    <w:basedOn w:val="DefaultParagraphFont"/>
    <w:link w:val="BalloonText"/>
    <w:rsid w:val="00D43850"/>
    <w:rPr>
      <w:rFonts w:ascii="Tahoma" w:hAnsi="Tahoma" w:cs="Tahoma"/>
      <w:sz w:val="16"/>
      <w:szCs w:val="16"/>
    </w:rPr>
  </w:style>
  <w:style w:type="character" w:styleId="CommentReference">
    <w:name w:val="annotation reference"/>
    <w:basedOn w:val="DefaultParagraphFont"/>
    <w:rsid w:val="00D8216F"/>
    <w:rPr>
      <w:sz w:val="16"/>
      <w:szCs w:val="16"/>
    </w:rPr>
  </w:style>
  <w:style w:type="paragraph" w:styleId="CommentText">
    <w:name w:val="annotation text"/>
    <w:basedOn w:val="Normal"/>
    <w:link w:val="CommentTextChar"/>
    <w:rsid w:val="00D8216F"/>
    <w:rPr>
      <w:sz w:val="20"/>
      <w:szCs w:val="20"/>
    </w:rPr>
  </w:style>
  <w:style w:type="character" w:customStyle="1" w:styleId="CommentTextChar">
    <w:name w:val="Comment Text Char"/>
    <w:basedOn w:val="DefaultParagraphFont"/>
    <w:link w:val="CommentText"/>
    <w:rsid w:val="00D8216F"/>
  </w:style>
  <w:style w:type="paragraph" w:styleId="CommentSubject">
    <w:name w:val="annotation subject"/>
    <w:basedOn w:val="CommentText"/>
    <w:next w:val="CommentText"/>
    <w:link w:val="CommentSubjectChar"/>
    <w:rsid w:val="00D8216F"/>
    <w:rPr>
      <w:b/>
      <w:bCs/>
    </w:rPr>
  </w:style>
  <w:style w:type="character" w:customStyle="1" w:styleId="CommentSubjectChar">
    <w:name w:val="Comment Subject Char"/>
    <w:basedOn w:val="CommentTextChar"/>
    <w:link w:val="CommentSubject"/>
    <w:rsid w:val="00D8216F"/>
    <w:rPr>
      <w:b/>
      <w:bCs/>
    </w:rPr>
  </w:style>
  <w:style w:type="paragraph" w:styleId="Revision">
    <w:name w:val="Revision"/>
    <w:hidden/>
    <w:uiPriority w:val="99"/>
    <w:semiHidden/>
    <w:rsid w:val="001C1C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1774">
      <w:bodyDiv w:val="1"/>
      <w:marLeft w:val="0"/>
      <w:marRight w:val="0"/>
      <w:marTop w:val="0"/>
      <w:marBottom w:val="0"/>
      <w:divBdr>
        <w:top w:val="none" w:sz="0" w:space="0" w:color="auto"/>
        <w:left w:val="none" w:sz="0" w:space="0" w:color="auto"/>
        <w:bottom w:val="none" w:sz="0" w:space="0" w:color="auto"/>
        <w:right w:val="none" w:sz="0" w:space="0" w:color="auto"/>
      </w:divBdr>
    </w:div>
    <w:div w:id="87972421">
      <w:bodyDiv w:val="1"/>
      <w:marLeft w:val="0"/>
      <w:marRight w:val="0"/>
      <w:marTop w:val="0"/>
      <w:marBottom w:val="0"/>
      <w:divBdr>
        <w:top w:val="none" w:sz="0" w:space="0" w:color="auto"/>
        <w:left w:val="none" w:sz="0" w:space="0" w:color="auto"/>
        <w:bottom w:val="none" w:sz="0" w:space="0" w:color="auto"/>
        <w:right w:val="none" w:sz="0" w:space="0" w:color="auto"/>
      </w:divBdr>
    </w:div>
    <w:div w:id="361396844">
      <w:bodyDiv w:val="1"/>
      <w:marLeft w:val="0"/>
      <w:marRight w:val="0"/>
      <w:marTop w:val="0"/>
      <w:marBottom w:val="0"/>
      <w:divBdr>
        <w:top w:val="none" w:sz="0" w:space="0" w:color="auto"/>
        <w:left w:val="none" w:sz="0" w:space="0" w:color="auto"/>
        <w:bottom w:val="none" w:sz="0" w:space="0" w:color="auto"/>
        <w:right w:val="none" w:sz="0" w:space="0" w:color="auto"/>
      </w:divBdr>
    </w:div>
    <w:div w:id="1118640766">
      <w:bodyDiv w:val="1"/>
      <w:marLeft w:val="0"/>
      <w:marRight w:val="0"/>
      <w:marTop w:val="0"/>
      <w:marBottom w:val="0"/>
      <w:divBdr>
        <w:top w:val="none" w:sz="0" w:space="0" w:color="auto"/>
        <w:left w:val="none" w:sz="0" w:space="0" w:color="auto"/>
        <w:bottom w:val="none" w:sz="0" w:space="0" w:color="auto"/>
        <w:right w:val="none" w:sz="0" w:space="0" w:color="auto"/>
      </w:divBdr>
    </w:div>
    <w:div w:id="1896551045">
      <w:bodyDiv w:val="1"/>
      <w:marLeft w:val="0"/>
      <w:marRight w:val="0"/>
      <w:marTop w:val="0"/>
      <w:marBottom w:val="0"/>
      <w:divBdr>
        <w:top w:val="none" w:sz="0" w:space="0" w:color="auto"/>
        <w:left w:val="none" w:sz="0" w:space="0" w:color="auto"/>
        <w:bottom w:val="none" w:sz="0" w:space="0" w:color="auto"/>
        <w:right w:val="none" w:sz="0" w:space="0" w:color="auto"/>
      </w:divBdr>
    </w:div>
    <w:div w:id="201118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2016-07-22T19:13:00Z</dcterms:created>
  <dcterms:modified xsi:type="dcterms:W3CDTF">2016-07-22T19:18:00Z</dcterms:modified>
</cp:coreProperties>
</file>