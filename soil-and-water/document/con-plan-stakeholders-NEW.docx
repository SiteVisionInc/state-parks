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D47F6" w14:textId="77777777" w:rsidR="00940407" w:rsidRDefault="00940407" w:rsidP="00DA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E7D69" w14:textId="717CD06C" w:rsidR="00940407" w:rsidRDefault="00940407" w:rsidP="00DA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07">
        <w:rPr>
          <w:rFonts w:ascii="Times New Roman" w:eastAsia="Times New Roman" w:hAnsi="Times New Roman" w:cs="Times New Roman"/>
          <w:sz w:val="24"/>
          <w:szCs w:val="24"/>
        </w:rPr>
        <w:t>http://www.dcr.virginia.gov/soil-and-water/</w:t>
      </w:r>
      <w:r w:rsidRPr="00BB5CFA">
        <w:rPr>
          <w:rFonts w:ascii="Times New Roman" w:eastAsia="Times New Roman" w:hAnsi="Times New Roman" w:cs="Times New Roman"/>
          <w:sz w:val="24"/>
          <w:szCs w:val="24"/>
          <w:highlight w:val="yellow"/>
          <w:rPrChange w:id="0" w:author="Hawks, Steve (DCR)" w:date="2018-10-10T10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conservation-planning</w:t>
      </w:r>
      <w:ins w:id="1" w:author="VITA Program" w:date="2018-10-10T09:20:00Z">
        <w:r w:rsidR="00C74C77" w:rsidRPr="00BB5CFA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2" w:author="Hawks, Steve (DCR)" w:date="2018-10-10T10:3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/</w:t>
        </w:r>
        <w:commentRangeStart w:id="3"/>
        <w:del w:id="4" w:author="Hawks, Steve (DCR)" w:date="2018-10-10T10:39:00Z">
          <w:r w:rsidR="00C74C77" w:rsidRPr="00BB5CFA" w:rsidDel="00BB5CFA">
            <w:rPr>
              <w:rFonts w:ascii="Times New Roman" w:eastAsia="Times New Roman" w:hAnsi="Times New Roman" w:cs="Times New Roman"/>
              <w:sz w:val="24"/>
              <w:szCs w:val="24"/>
              <w:highlight w:val="yellow"/>
              <w:rPrChange w:id="5" w:author="Hawks, Steve (DCR)" w:date="2018-10-10T10:39:00Z">
                <w:rPr>
                  <w:rFonts w:ascii="Times New Roman" w:eastAsia="Times New Roman" w:hAnsi="Times New Roman" w:cs="Times New Roman"/>
                  <w:sz w:val="24"/>
                  <w:szCs w:val="24"/>
                </w:rPr>
              </w:rPrChange>
            </w:rPr>
            <w:delText>stakeholder-meetings</w:delText>
          </w:r>
          <w:commentRangeEnd w:id="3"/>
          <w:r w:rsidR="00C74C77" w:rsidRPr="00BB5CFA" w:rsidDel="00BB5CFA">
            <w:rPr>
              <w:rStyle w:val="CommentReference"/>
              <w:highlight w:val="yellow"/>
              <w:rPrChange w:id="6" w:author="Hawks, Steve (DCR)" w:date="2018-10-10T10:39:00Z">
                <w:rPr>
                  <w:rStyle w:val="CommentReference"/>
                </w:rPr>
              </w:rPrChange>
            </w:rPr>
            <w:commentReference w:id="3"/>
          </w:r>
        </w:del>
      </w:ins>
      <w:ins w:id="7" w:author="Hawks, Steve (DCR)" w:date="2018-10-10T10:39:00Z">
        <w:r w:rsidR="00BB5CFA" w:rsidRPr="00BB5CFA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8" w:author="Hawks, Steve (DCR)" w:date="2018-10-10T10:3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con-plan-stakeholders</w:t>
        </w:r>
      </w:ins>
    </w:p>
    <w:p w14:paraId="6A4E0533" w14:textId="77777777" w:rsidR="00940407" w:rsidRDefault="00940407" w:rsidP="00DA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A707C" w14:textId="77777777" w:rsidR="00DA2446" w:rsidRPr="00DA2446" w:rsidRDefault="00C75B5A" w:rsidP="00DA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skipPoint" w:tooltip="Skip to Content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Skip to Content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2A21A8" w14:textId="77777777" w:rsidR="00DA2446" w:rsidRPr="00DA2446" w:rsidRDefault="00C75B5A" w:rsidP="00DA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Virginia agency websites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Agencies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9" w:tooltip="Virginia Governor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Governor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5A175A" w14:textId="77777777" w:rsidR="00DA2446" w:rsidRPr="00DA2446" w:rsidRDefault="00C75B5A" w:rsidP="00DA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Search Virginia.gov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Search Virginia.gov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3EB20E" w14:textId="77777777" w:rsidR="00DA2446" w:rsidRPr="00DA2446" w:rsidRDefault="00DA2446" w:rsidP="00DA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44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003596B" wp14:editId="5B8A311D">
            <wp:extent cx="5711190" cy="497205"/>
            <wp:effectExtent l="0" t="0" r="0" b="0"/>
            <wp:docPr id="1" name="Picture 1" descr="DCR Logo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R Logo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C589" w14:textId="77777777" w:rsidR="00DA2446" w:rsidRPr="00DA2446" w:rsidRDefault="00DA2446" w:rsidP="00DA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446">
        <w:rPr>
          <w:rFonts w:ascii="Times New Roman" w:eastAsia="Times New Roman" w:hAnsi="Times New Roman" w:cs="Times New Roman"/>
          <w:sz w:val="24"/>
          <w:szCs w:val="24"/>
        </w:rPr>
        <w:t>Search DCR Site</w:t>
      </w:r>
    </w:p>
    <w:p w14:paraId="1D43FBC1" w14:textId="77777777" w:rsidR="00DA2446" w:rsidRPr="00DA2446" w:rsidRDefault="00DA2446" w:rsidP="00DA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44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F8B1E2B" wp14:editId="77114264">
            <wp:extent cx="337185" cy="337185"/>
            <wp:effectExtent l="0" t="0" r="5715" b="5715"/>
            <wp:docPr id="2" name="Picture 2" descr="Facebook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ebook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44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C2CF04F" wp14:editId="130BFBD1">
            <wp:extent cx="337185" cy="337185"/>
            <wp:effectExtent l="0" t="0" r="5715" b="5715"/>
            <wp:docPr id="3" name="Picture 3" descr="Twitt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itte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44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DC830CE" wp14:editId="14052B4D">
            <wp:extent cx="337185" cy="337185"/>
            <wp:effectExtent l="0" t="0" r="5715" b="5715"/>
            <wp:docPr id="4" name="Picture 4" descr="YouTub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ouTub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44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55AE1FF" wp14:editId="2A9CAFE1">
            <wp:extent cx="337185" cy="337185"/>
            <wp:effectExtent l="0" t="0" r="5715" b="5715"/>
            <wp:docPr id="5" name="Picture 5" descr="Flickr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ickr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44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8142613" wp14:editId="180590DB">
            <wp:extent cx="337185" cy="337185"/>
            <wp:effectExtent l="0" t="0" r="5715" b="5715"/>
            <wp:docPr id="6" name="Picture 6" descr="LinkedIn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kedIn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CC91" w14:textId="77777777" w:rsidR="00DA2446" w:rsidRPr="00DA2446" w:rsidRDefault="00C75B5A" w:rsidP="00DA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DCR</w:t>
        </w:r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 </w:t>
        </w:r>
      </w:hyperlink>
      <w:hyperlink r:id="rId24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State Parks</w:t>
        </w:r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 </w:t>
        </w:r>
      </w:hyperlink>
      <w:hyperlink r:id="rId25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Natural</w:t>
        </w:r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proofErr w:type="spellStart"/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Heritage</w:t>
        </w:r>
      </w:hyperlink>
      <w:hyperlink r:id="rId26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Soil</w:t>
        </w:r>
        <w:proofErr w:type="spellEnd"/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Water</w:t>
        </w:r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proofErr w:type="spellStart"/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Conservation</w:t>
        </w:r>
      </w:hyperlink>
      <w:hyperlink r:id="rId27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Recreation</w:t>
        </w:r>
        <w:proofErr w:type="spellEnd"/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proofErr w:type="spellStart"/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Planning</w:t>
        </w:r>
      </w:hyperlink>
      <w:hyperlink r:id="rId28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Dam</w:t>
        </w:r>
        <w:proofErr w:type="spellEnd"/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Safety and</w:t>
        </w:r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proofErr w:type="spellStart"/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Floodplains</w:t>
        </w:r>
      </w:hyperlink>
      <w:hyperlink r:id="rId29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Land</w:t>
        </w:r>
        <w:proofErr w:type="spellEnd"/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Conservation</w:t>
        </w:r>
      </w:hyperlink>
    </w:p>
    <w:p w14:paraId="163DAC06" w14:textId="77777777" w:rsidR="00DA2446" w:rsidRPr="00DA2446" w:rsidRDefault="00C75B5A" w:rsidP="00DA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Soil and Water Conservation</w:t>
        </w:r>
      </w:hyperlink>
    </w:p>
    <w:p w14:paraId="56FD1162" w14:textId="77777777" w:rsidR="00DA2446" w:rsidRPr="00DA2446" w:rsidRDefault="00C75B5A" w:rsidP="00DA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Overview, Regional Offices</w:t>
        </w:r>
      </w:hyperlink>
    </w:p>
    <w:p w14:paraId="4590C713" w14:textId="77777777" w:rsidR="00DA2446" w:rsidRPr="00DA2446" w:rsidRDefault="00C75B5A" w:rsidP="00DA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Nutrient Management</w:t>
        </w:r>
        <w:r w:rsidR="00DA2446" w:rsidRPr="00DA2446">
          <w:rPr>
            <w:rFonts w:ascii="Times New Roman" w:eastAsia="Times New Roman" w:hAnsi="Times New Roman" w:cs="Times New Roman"/>
            <w:sz w:val="24"/>
            <w:szCs w:val="24"/>
          </w:rPr>
          <w:t>+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320203" w14:textId="77777777" w:rsidR="00DA2446" w:rsidRPr="00DA2446" w:rsidRDefault="00C75B5A" w:rsidP="00DA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Agricultural Incentives</w:t>
        </w:r>
        <w:r w:rsidR="00DA2446" w:rsidRPr="00DA2446">
          <w:rPr>
            <w:rFonts w:ascii="Times New Roman" w:eastAsia="Times New Roman" w:hAnsi="Times New Roman" w:cs="Times New Roman"/>
            <w:sz w:val="24"/>
            <w:szCs w:val="24"/>
          </w:rPr>
          <w:t>+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840C53" w14:textId="77777777" w:rsidR="00DA2446" w:rsidRPr="00E06CB8" w:rsidRDefault="00C75B5A" w:rsidP="00DA2446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9" w:author="VITA Program" w:date="2018-10-10T09:18:00Z"/>
          <w:rFonts w:ascii="Times New Roman" w:eastAsia="Times New Roman" w:hAnsi="Times New Roman" w:cs="Times New Roman"/>
          <w:sz w:val="24"/>
          <w:szCs w:val="24"/>
          <w:rPrChange w:id="10" w:author="VITA Program" w:date="2018-10-10T09:18:00Z">
            <w:rPr>
              <w:ins w:id="11" w:author="VITA Program" w:date="2018-10-10T09:18:00Z"/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</w:rPr>
          </w:rPrChange>
        </w:rPr>
      </w:pPr>
      <w:hyperlink r:id="rId34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Conservation Planning</w:t>
        </w:r>
      </w:hyperlink>
      <w:r w:rsidR="0055329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+</w:t>
      </w:r>
    </w:p>
    <w:p w14:paraId="47D9A0D2" w14:textId="051F91E1" w:rsidR="00E06CB8" w:rsidRPr="00DA2446" w:rsidRDefault="00E06C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  <w:pPrChange w:id="12" w:author="VITA Program" w:date="2018-10-10T09:18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commentRangeStart w:id="13"/>
      <w:ins w:id="14" w:author="VITA Program" w:date="2018-10-10T09:18:00Z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Stakeholder Meetings</w:t>
        </w:r>
        <w:commentRangeEnd w:id="13"/>
        <w:r>
          <w:rPr>
            <w:rStyle w:val="CommentReference"/>
          </w:rPr>
          <w:commentReference w:id="13"/>
        </w:r>
      </w:ins>
    </w:p>
    <w:p w14:paraId="02FB7BDF" w14:textId="77777777" w:rsidR="00DA2446" w:rsidRPr="00DA2446" w:rsidRDefault="00C75B5A" w:rsidP="00DA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Watersheds</w:t>
        </w:r>
        <w:r w:rsidR="00DA2446" w:rsidRPr="00DA2446">
          <w:rPr>
            <w:rFonts w:ascii="Times New Roman" w:eastAsia="Times New Roman" w:hAnsi="Times New Roman" w:cs="Times New Roman"/>
            <w:sz w:val="24"/>
            <w:szCs w:val="24"/>
          </w:rPr>
          <w:t>+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CBDCDA" w14:textId="77777777" w:rsidR="00DA2446" w:rsidRPr="00DA2446" w:rsidRDefault="00C75B5A" w:rsidP="00DA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Resource Management Planning</w:t>
        </w:r>
      </w:hyperlink>
    </w:p>
    <w:p w14:paraId="1BE44B93" w14:textId="77777777" w:rsidR="00DA2446" w:rsidRPr="00DA2446" w:rsidRDefault="00C75B5A" w:rsidP="00DA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Soil and Water Conservation Districts</w:t>
        </w:r>
        <w:r w:rsidR="00DA2446" w:rsidRPr="00DA2446">
          <w:rPr>
            <w:rFonts w:ascii="Times New Roman" w:eastAsia="Times New Roman" w:hAnsi="Times New Roman" w:cs="Times New Roman"/>
            <w:sz w:val="24"/>
            <w:szCs w:val="24"/>
          </w:rPr>
          <w:t>+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340F9A" w14:textId="77777777" w:rsidR="00DA2446" w:rsidRPr="00DA2446" w:rsidRDefault="00C75B5A" w:rsidP="00DA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District Engineering Services</w:t>
        </w:r>
        <w:r w:rsidR="00DA2446" w:rsidRPr="00DA2446">
          <w:rPr>
            <w:rFonts w:ascii="Times New Roman" w:eastAsia="Times New Roman" w:hAnsi="Times New Roman" w:cs="Times New Roman"/>
            <w:sz w:val="24"/>
            <w:szCs w:val="24"/>
          </w:rPr>
          <w:t>+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473CEF" w14:textId="77777777" w:rsidR="00DA2446" w:rsidRPr="00DA2446" w:rsidRDefault="00C75B5A" w:rsidP="00DA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Shoreline Erosion Advisory Services</w:t>
        </w:r>
      </w:hyperlink>
    </w:p>
    <w:p w14:paraId="2FF95E93" w14:textId="77777777" w:rsidR="00DA2446" w:rsidRPr="00DA2446" w:rsidRDefault="00C75B5A" w:rsidP="00DA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Other SWC Resources</w:t>
        </w:r>
      </w:hyperlink>
    </w:p>
    <w:p w14:paraId="0CAE0303" w14:textId="77777777" w:rsidR="00DA2446" w:rsidRPr="00DA2446" w:rsidRDefault="00C75B5A" w:rsidP="00DA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» </w:t>
      </w:r>
      <w:hyperlink r:id="rId42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Soil </w:t>
        </w:r>
        <w:proofErr w:type="gramStart"/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</w:t>
        </w:r>
        <w:proofErr w:type="gramEnd"/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Water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» </w:t>
      </w:r>
      <w:hyperlink r:id="rId43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Conservation Planning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B63E81" w14:textId="77777777" w:rsidR="00DA2446" w:rsidRPr="00DA2446" w:rsidRDefault="00DA2446" w:rsidP="00DA24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24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Conservation Planning</w:t>
      </w:r>
      <w:ins w:id="15" w:author="Thiel-goin, Carl (DCR)" w:date="2018-09-19T12:35:00Z">
        <w:r w:rsidR="00A556D4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 xml:space="preserve"> Stakeholder Meetings</w:t>
        </w:r>
      </w:ins>
    </w:p>
    <w:p w14:paraId="0C88A3BC" w14:textId="42D96D38" w:rsidR="00DA2446" w:rsidRPr="00DA2446" w:rsidDel="004F6091" w:rsidRDefault="005E1D2F" w:rsidP="00DA2446">
      <w:pPr>
        <w:spacing w:before="100" w:beforeAutospacing="1" w:after="100" w:afterAutospacing="1" w:line="240" w:lineRule="auto"/>
        <w:outlineLvl w:val="1"/>
        <w:rPr>
          <w:del w:id="16" w:author="Hawks, Steve (DCR)" w:date="2018-10-10T13:46:00Z"/>
          <w:rFonts w:ascii="Times New Roman" w:eastAsia="Times New Roman" w:hAnsi="Times New Roman" w:cs="Times New Roman"/>
          <w:b/>
          <w:bCs/>
          <w:sz w:val="36"/>
          <w:szCs w:val="36"/>
        </w:rPr>
      </w:pPr>
      <w:del w:id="17" w:author="Hawks, Steve (DCR)" w:date="2018-10-10T13:46:00Z">
        <w:r w:rsidDel="004F6091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delText>Purpose</w:delText>
        </w:r>
      </w:del>
    </w:p>
    <w:p w14:paraId="70FE1C5A" w14:textId="075CEE07" w:rsidR="00DA2446" w:rsidRPr="00DA2446" w:rsidDel="004F6091" w:rsidRDefault="00DA2446" w:rsidP="00DA2446">
      <w:pPr>
        <w:spacing w:before="100" w:beforeAutospacing="1" w:after="100" w:afterAutospacing="1" w:line="240" w:lineRule="auto"/>
        <w:rPr>
          <w:del w:id="18" w:author="Hawks, Steve (DCR)" w:date="2018-10-10T13:46:00Z"/>
          <w:rFonts w:ascii="Times New Roman" w:eastAsia="Times New Roman" w:hAnsi="Times New Roman" w:cs="Times New Roman"/>
          <w:sz w:val="24"/>
          <w:szCs w:val="24"/>
        </w:rPr>
      </w:pPr>
      <w:del w:id="19" w:author="Hawks, Steve (DCR)" w:date="2018-10-10T13:46:00Z">
        <w:r w:rsidRPr="00DA2446" w:rsidDel="004F6091">
          <w:rPr>
            <w:rFonts w:ascii="Times New Roman" w:eastAsia="Times New Roman" w:hAnsi="Times New Roman" w:cs="Times New Roman"/>
            <w:sz w:val="24"/>
            <w:szCs w:val="24"/>
          </w:rPr>
          <w:delText>On Dec. 7, 2016, the Virginia Soil and Water Conservation Board (VSWCB) adopted a resolution calling on DCR to establish a Conservation Planning workgroup. The board tasked the group with offering recommendations and insights regarding: resources to be considered; the components of conservation plans; training and certification; and other policy and program elements.</w:delText>
        </w:r>
      </w:del>
    </w:p>
    <w:p w14:paraId="5F92A1F7" w14:textId="3695F6DF" w:rsidR="00DA2446" w:rsidRPr="00DA2446" w:rsidDel="004F6091" w:rsidRDefault="00DA2446" w:rsidP="00DA2446">
      <w:pPr>
        <w:spacing w:before="100" w:beforeAutospacing="1" w:after="100" w:afterAutospacing="1" w:line="240" w:lineRule="auto"/>
        <w:rPr>
          <w:del w:id="20" w:author="Hawks, Steve (DCR)" w:date="2018-10-10T13:46:00Z"/>
          <w:rFonts w:ascii="Times New Roman" w:eastAsia="Times New Roman" w:hAnsi="Times New Roman" w:cs="Times New Roman"/>
          <w:sz w:val="24"/>
          <w:szCs w:val="24"/>
        </w:rPr>
      </w:pPr>
      <w:del w:id="21" w:author="Hawks, Steve (DCR)" w:date="2018-10-10T13:46:00Z">
        <w:r w:rsidRPr="00DA2446" w:rsidDel="004F6091">
          <w:rPr>
            <w:rFonts w:ascii="Times New Roman" w:eastAsia="Times New Roman" w:hAnsi="Times New Roman" w:cs="Times New Roman"/>
            <w:sz w:val="24"/>
            <w:szCs w:val="24"/>
          </w:rPr>
          <w:delText>The group is consequently developing recommendations for creating a Virginia-oriented conservation planning process that consolidates requirements of related state code and regulations and satisfies all applicable state programs.</w:delText>
        </w:r>
      </w:del>
    </w:p>
    <w:p w14:paraId="175C6D4E" w14:textId="77777777" w:rsidR="00DA2446" w:rsidRPr="00DA2446" w:rsidRDefault="00DA2446" w:rsidP="00DA24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2446">
        <w:rPr>
          <w:rFonts w:ascii="Times New Roman" w:eastAsia="Times New Roman" w:hAnsi="Times New Roman" w:cs="Times New Roman"/>
          <w:b/>
          <w:bCs/>
          <w:sz w:val="36"/>
          <w:szCs w:val="36"/>
        </w:rPr>
        <w:t>Meetings</w:t>
      </w:r>
      <w:ins w:id="22" w:author="Thiel-goin, Carl (DCR)" w:date="2018-09-19T08:39:00Z">
        <w:r w:rsidR="005E1D2F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 xml:space="preserve">  </w:t>
        </w:r>
      </w:ins>
    </w:p>
    <w:p w14:paraId="4FDA0461" w14:textId="77777777" w:rsidR="00DA2446" w:rsidRPr="00DA2446" w:rsidRDefault="00DA2446" w:rsidP="00DA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446">
        <w:rPr>
          <w:rFonts w:ascii="Times New Roman" w:eastAsia="Times New Roman" w:hAnsi="Times New Roman" w:cs="Times New Roman"/>
          <w:b/>
          <w:bCs/>
          <w:sz w:val="24"/>
          <w:szCs w:val="24"/>
        </w:rPr>
        <w:t>Dec. 7, 2016</w:t>
      </w:r>
    </w:p>
    <w:p w14:paraId="79E6DC2B" w14:textId="77777777" w:rsidR="00DA2446" w:rsidRPr="00DA2446" w:rsidRDefault="00C75B5A" w:rsidP="00DA2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VSWCB motion authorizing DCR develop the Conservation Plan Program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28996325" w14:textId="77777777" w:rsidR="00DA2446" w:rsidRPr="00DA2446" w:rsidRDefault="00DA2446" w:rsidP="00DA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4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Jan. 31, 2017 </w:t>
      </w:r>
    </w:p>
    <w:p w14:paraId="1F7D504B" w14:textId="77777777" w:rsidR="00DA2446" w:rsidRPr="00DA2446" w:rsidRDefault="00C75B5A" w:rsidP="00DA2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Agenda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257E1C86" w14:textId="77777777" w:rsidR="00DA2446" w:rsidRPr="00DA2446" w:rsidRDefault="00C75B5A" w:rsidP="00DA2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Minutes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7218FAE5" w14:textId="77777777" w:rsidR="00DA2446" w:rsidRPr="00DA2446" w:rsidRDefault="00DA2446" w:rsidP="00DA2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446">
        <w:rPr>
          <w:rFonts w:ascii="Times New Roman" w:eastAsia="Times New Roman" w:hAnsi="Times New Roman" w:cs="Times New Roman"/>
          <w:sz w:val="24"/>
          <w:szCs w:val="24"/>
        </w:rPr>
        <w:t xml:space="preserve">Presentations </w:t>
      </w:r>
    </w:p>
    <w:p w14:paraId="435E2890" w14:textId="77777777" w:rsidR="00DA2446" w:rsidRPr="00DA2446" w:rsidRDefault="00C75B5A" w:rsidP="00DA24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DACS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0E470271" w14:textId="77777777" w:rsidR="00DA2446" w:rsidRPr="00DA2446" w:rsidRDefault="00C75B5A" w:rsidP="00DA24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DCR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553572A1" w14:textId="77777777" w:rsidR="00DA2446" w:rsidRPr="00DA2446" w:rsidRDefault="00C75B5A" w:rsidP="00DA24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DEQ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7E7B728F" w14:textId="77777777" w:rsidR="00DA2446" w:rsidRPr="00DA2446" w:rsidRDefault="00C75B5A" w:rsidP="00DA24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NRCS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60E6E39D" w14:textId="77777777" w:rsidR="00DA2446" w:rsidRPr="00DA2446" w:rsidRDefault="00DA2446" w:rsidP="00DA2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446">
        <w:rPr>
          <w:rFonts w:ascii="Times New Roman" w:eastAsia="Times New Roman" w:hAnsi="Times New Roman" w:cs="Times New Roman"/>
          <w:sz w:val="24"/>
          <w:szCs w:val="24"/>
        </w:rPr>
        <w:t xml:space="preserve">Handouts and Documents </w:t>
      </w:r>
    </w:p>
    <w:p w14:paraId="14B6EE0E" w14:textId="77777777" w:rsidR="00DA2446" w:rsidRPr="00DA2446" w:rsidRDefault="00C75B5A" w:rsidP="00DA24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DOF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48D757C4" w14:textId="77777777" w:rsidR="00DA2446" w:rsidRPr="00DA2446" w:rsidRDefault="00DA2446" w:rsidP="00DA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446">
        <w:rPr>
          <w:rFonts w:ascii="Times New Roman" w:eastAsia="Times New Roman" w:hAnsi="Times New Roman" w:cs="Times New Roman"/>
          <w:b/>
          <w:bCs/>
          <w:sz w:val="24"/>
          <w:szCs w:val="24"/>
        </w:rPr>
        <w:t>Feb. 23, 2017</w:t>
      </w:r>
      <w:r w:rsidRPr="00DA2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4EDB64" w14:textId="77777777" w:rsidR="00DA2446" w:rsidRPr="00DA2446" w:rsidRDefault="00C75B5A" w:rsidP="00DA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Agenda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54432EFE" w14:textId="77777777" w:rsidR="00DA2446" w:rsidRPr="00DA2446" w:rsidRDefault="00C75B5A" w:rsidP="00DA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Minutes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306EB1CC" w14:textId="77777777" w:rsidR="00DA2446" w:rsidRPr="00DA2446" w:rsidRDefault="00DA2446" w:rsidP="00DA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446">
        <w:rPr>
          <w:rFonts w:ascii="Times New Roman" w:eastAsia="Times New Roman" w:hAnsi="Times New Roman" w:cs="Times New Roman"/>
          <w:sz w:val="24"/>
          <w:szCs w:val="24"/>
        </w:rPr>
        <w:t>Handouts and Documents</w:t>
      </w:r>
    </w:p>
    <w:p w14:paraId="21A7ABB0" w14:textId="77777777" w:rsidR="00DA2446" w:rsidRPr="00DA2446" w:rsidRDefault="00C75B5A" w:rsidP="00DA24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Purpose Statement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38724AD7" w14:textId="77777777" w:rsidR="00DA2446" w:rsidRPr="00DA2446" w:rsidRDefault="00C75B5A" w:rsidP="00DA24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Conservation Plan Report - Short Version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13ADF406" w14:textId="77777777" w:rsidR="00DA2446" w:rsidRPr="00DA2446" w:rsidRDefault="00C75B5A" w:rsidP="00DA24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Conservation Plan Report - Long Version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13773C76" w14:textId="77777777" w:rsidR="00DA2446" w:rsidRPr="00DA2446" w:rsidRDefault="00C75B5A" w:rsidP="00DA24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Farm Summary Assessment Form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605729C5" w14:textId="77777777" w:rsidR="00DA2446" w:rsidRPr="00DA2446" w:rsidRDefault="00C75B5A" w:rsidP="00DA24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CBPA Assessment Form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0AEA5F88" w14:textId="77777777" w:rsidR="00DA2446" w:rsidRPr="00DA2446" w:rsidRDefault="00C75B5A" w:rsidP="00DA24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Resource Considerations Assessment Form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5C5FACA3" w14:textId="77777777" w:rsidR="00DA2446" w:rsidRPr="00DA2446" w:rsidRDefault="00DA2446" w:rsidP="00DA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446">
        <w:rPr>
          <w:rFonts w:ascii="Times New Roman" w:eastAsia="Times New Roman" w:hAnsi="Times New Roman" w:cs="Times New Roman"/>
          <w:b/>
          <w:bCs/>
          <w:sz w:val="24"/>
          <w:szCs w:val="24"/>
        </w:rPr>
        <w:t>March 24, 2017</w:t>
      </w:r>
    </w:p>
    <w:p w14:paraId="5D6EC6F3" w14:textId="77777777" w:rsidR="00DA2446" w:rsidRPr="00DA2446" w:rsidRDefault="00C75B5A" w:rsidP="00DA2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Agenda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7DD33B08" w14:textId="77777777" w:rsidR="00DA2446" w:rsidRPr="00DA2446" w:rsidRDefault="00C75B5A" w:rsidP="00DA2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Minutes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2B8C8B2F" w14:textId="77777777" w:rsidR="00DA2446" w:rsidRPr="00DA2446" w:rsidRDefault="00DA2446" w:rsidP="00DA2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446">
        <w:rPr>
          <w:rFonts w:ascii="Times New Roman" w:eastAsia="Times New Roman" w:hAnsi="Times New Roman" w:cs="Times New Roman"/>
          <w:sz w:val="24"/>
          <w:szCs w:val="24"/>
        </w:rPr>
        <w:t>Handouts and Documents</w:t>
      </w:r>
    </w:p>
    <w:p w14:paraId="49C4457E" w14:textId="77777777" w:rsidR="00DA2446" w:rsidRPr="00DA2446" w:rsidRDefault="00C75B5A" w:rsidP="00DA24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Plan Approval Signatures Page Sample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09AACE31" w14:textId="77777777" w:rsidR="00DA2446" w:rsidRPr="00DA2446" w:rsidRDefault="00C75B5A" w:rsidP="00DA24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Conservation Plan Simple Report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78B4D1FD" w14:textId="77777777" w:rsidR="00DA2446" w:rsidRPr="00DA2446" w:rsidRDefault="00C75B5A" w:rsidP="00DA24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Current Training and Survey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4BE8CCD9" w14:textId="77777777" w:rsidR="00DA2446" w:rsidRPr="00DA2446" w:rsidRDefault="00C75B5A" w:rsidP="00DA24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DCR Draft CPA 52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3D077713" w14:textId="02E529BD" w:rsidR="00527600" w:rsidRDefault="00DA2446">
      <w:del w:id="23" w:author="Hawks, Steve (DCR)" w:date="2018-10-10T10:40:00Z">
        <w:r w:rsidRPr="00A556D4" w:rsidDel="00BB5CFA">
          <w:rPr>
            <w:rFonts w:ascii="Times New Roman" w:eastAsia="Times New Roman" w:hAnsi="Times New Roman" w:cs="Times New Roman"/>
            <w:b/>
            <w:bCs/>
            <w:sz w:val="24"/>
            <w:szCs w:val="24"/>
            <w:rPrChange w:id="24" w:author="Thiel-goin, Carl (DCR)" w:date="2018-09-19T12:38:00Z">
              <w:rPr/>
            </w:rPrChange>
          </w:rPr>
          <w:delText xml:space="preserve">October </w:delText>
        </w:r>
      </w:del>
      <w:ins w:id="25" w:author="Hawks, Steve (DCR)" w:date="2018-10-10T10:40:00Z">
        <w:r w:rsidR="00BB5CFA" w:rsidRPr="00A556D4">
          <w:rPr>
            <w:rFonts w:ascii="Times New Roman" w:eastAsia="Times New Roman" w:hAnsi="Times New Roman" w:cs="Times New Roman"/>
            <w:b/>
            <w:bCs/>
            <w:sz w:val="24"/>
            <w:szCs w:val="24"/>
            <w:rPrChange w:id="26" w:author="Thiel-goin, Carl (DCR)" w:date="2018-09-19T12:38:00Z">
              <w:rPr/>
            </w:rPrChange>
          </w:rPr>
          <w:t>Oct</w:t>
        </w:r>
        <w:r w:rsidR="00BB5CF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.</w:t>
        </w:r>
        <w:r w:rsidR="00BB5CFA" w:rsidRPr="00A556D4">
          <w:rPr>
            <w:rFonts w:ascii="Times New Roman" w:eastAsia="Times New Roman" w:hAnsi="Times New Roman" w:cs="Times New Roman"/>
            <w:b/>
            <w:bCs/>
            <w:sz w:val="24"/>
            <w:szCs w:val="24"/>
            <w:rPrChange w:id="27" w:author="Thiel-goin, Carl (DCR)" w:date="2018-09-19T12:38:00Z">
              <w:rPr/>
            </w:rPrChange>
          </w:rPr>
          <w:t xml:space="preserve"> </w:t>
        </w:r>
      </w:ins>
      <w:r w:rsidRPr="00A556D4">
        <w:rPr>
          <w:rFonts w:ascii="Times New Roman" w:eastAsia="Times New Roman" w:hAnsi="Times New Roman" w:cs="Times New Roman"/>
          <w:b/>
          <w:bCs/>
          <w:sz w:val="24"/>
          <w:szCs w:val="24"/>
          <w:rPrChange w:id="28" w:author="Thiel-goin, Carl (DCR)" w:date="2018-09-19T12:38:00Z">
            <w:rPr/>
          </w:rPrChange>
        </w:rPr>
        <w:t>3, 2017</w:t>
      </w:r>
      <w:r>
        <w:br/>
      </w:r>
    </w:p>
    <w:p w14:paraId="626FF05D" w14:textId="77777777" w:rsidR="00DA2446" w:rsidRPr="00DA2446" w:rsidRDefault="00C75B5A" w:rsidP="00DA2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Agenda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  <w:r w:rsidR="00DA2446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>October 2017 Stakeholder Agenda 8 14 17.docx</w:t>
      </w:r>
      <w:r w:rsidR="00DA244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B64FF2A" w14:textId="77777777" w:rsidR="00DA2446" w:rsidRPr="00DA2446" w:rsidRDefault="00C75B5A" w:rsidP="00DA2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tgtFrame="_blank" w:history="1">
        <w:r w:rsidR="00DA2446" w:rsidRPr="00DA2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Minutes</w:t>
        </w:r>
      </w:hyperlink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  <w:r w:rsidR="00DA244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DA2446" w:rsidRPr="00DA2446">
        <w:t xml:space="preserve"> </w:t>
      </w:r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>Conservation Planning Stakeholder Mee</w:t>
      </w:r>
      <w:bookmarkStart w:id="29" w:name="_GoBack"/>
      <w:bookmarkEnd w:id="29"/>
      <w:r w:rsidR="00DA2446" w:rsidRPr="00DA2446">
        <w:rPr>
          <w:rFonts w:ascii="Times New Roman" w:eastAsia="Times New Roman" w:hAnsi="Times New Roman" w:cs="Times New Roman"/>
          <w:sz w:val="24"/>
          <w:szCs w:val="24"/>
        </w:rPr>
        <w:t>ting FINAL DRAFT 10162017.docx</w:t>
      </w:r>
      <w:r w:rsidR="00DA244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C9DF739" w14:textId="77777777" w:rsidR="00940407" w:rsidRDefault="00DA2446" w:rsidP="00DA2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446">
        <w:rPr>
          <w:rFonts w:ascii="Times New Roman" w:eastAsia="Times New Roman" w:hAnsi="Times New Roman" w:cs="Times New Roman"/>
          <w:sz w:val="24"/>
          <w:szCs w:val="24"/>
        </w:rPr>
        <w:t>Handouts and Documents</w:t>
      </w:r>
    </w:p>
    <w:p w14:paraId="03224769" w14:textId="35F7B2E3" w:rsidR="00940407" w:rsidRDefault="00940407" w:rsidP="00BB5C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30"/>
      <w:r>
        <w:rPr>
          <w:rFonts w:ascii="Times New Roman" w:eastAsia="Times New Roman" w:hAnsi="Times New Roman" w:cs="Times New Roman"/>
          <w:sz w:val="24"/>
          <w:szCs w:val="24"/>
        </w:rPr>
        <w:t>Conservation Planning Certification Curriculum (PDF) &lt;</w:t>
      </w:r>
      <w:r w:rsidRPr="00940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1" w:author="Hawks, Steve (DCR)" w:date="2018-10-10T10:44:00Z">
        <w:r w:rsidR="00BB5CFA" w:rsidRPr="00BB5CFA">
          <w:rPr>
            <w:rFonts w:ascii="Times New Roman" w:eastAsia="Times New Roman" w:hAnsi="Times New Roman" w:cs="Times New Roman"/>
            <w:sz w:val="24"/>
            <w:szCs w:val="24"/>
          </w:rPr>
          <w:t>con-plan-CP certification courses 2018.pdf</w:t>
        </w:r>
      </w:ins>
      <w:del w:id="32" w:author="Hawks, Steve (DCR)" w:date="2018-10-10T10:44:00Z">
        <w:r w:rsidRPr="00940407" w:rsidDel="00BB5CFA">
          <w:rPr>
            <w:rFonts w:ascii="Times New Roman" w:eastAsia="Times New Roman" w:hAnsi="Times New Roman" w:cs="Times New Roman"/>
            <w:sz w:val="24"/>
            <w:szCs w:val="24"/>
          </w:rPr>
          <w:delText>CP cert courses 9 18 17.</w:delText>
        </w:r>
        <w:r w:rsidDel="00BB5CFA">
          <w:rPr>
            <w:rFonts w:ascii="Times New Roman" w:eastAsia="Times New Roman" w:hAnsi="Times New Roman" w:cs="Times New Roman"/>
            <w:sz w:val="24"/>
            <w:szCs w:val="24"/>
          </w:rPr>
          <w:delText>pdf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1A4ACE" w14:textId="44C6A72C" w:rsidR="00940407" w:rsidRDefault="00940407" w:rsidP="00BB5C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Hours for Recertification (PDF)&lt;</w:t>
      </w:r>
      <w:ins w:id="33" w:author="Hawks, Steve (DCR)" w:date="2018-10-10T10:43:00Z">
        <w:r w:rsidR="00BB5CFA" w:rsidRPr="00BB5CFA">
          <w:t xml:space="preserve"> </w:t>
        </w:r>
        <w:r w:rsidR="00BB5CFA" w:rsidRPr="00BB5CFA">
          <w:rPr>
            <w:rFonts w:ascii="Times New Roman" w:eastAsia="Times New Roman" w:hAnsi="Times New Roman" w:cs="Times New Roman"/>
            <w:sz w:val="24"/>
            <w:szCs w:val="24"/>
          </w:rPr>
          <w:t>con-plan-Contact Hours for Recertification 2018.pdf</w:t>
        </w:r>
      </w:ins>
      <w:del w:id="34" w:author="Hawks, Steve (DCR)" w:date="2018-10-10T10:43:00Z">
        <w:r w:rsidRPr="00DA2446" w:rsidDel="00BB5CFA">
          <w:rPr>
            <w:rFonts w:ascii="Times New Roman" w:eastAsia="Times New Roman" w:hAnsi="Times New Roman" w:cs="Times New Roman"/>
            <w:sz w:val="24"/>
            <w:szCs w:val="24"/>
          </w:rPr>
          <w:delText>Copy of Contact Hours for Recertification_092517.3.</w:delText>
        </w:r>
        <w:r w:rsidDel="00BB5CFA">
          <w:rPr>
            <w:rFonts w:ascii="Times New Roman" w:eastAsia="Times New Roman" w:hAnsi="Times New Roman" w:cs="Times New Roman"/>
            <w:sz w:val="24"/>
            <w:szCs w:val="24"/>
          </w:rPr>
          <w:delText>pdf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CB49B80" w14:textId="274569B6" w:rsidR="00940407" w:rsidRPr="00BB5CFA" w:rsidRDefault="00940407" w:rsidP="00BB5C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rPrChange w:id="35" w:author="Hawks, Steve (DCR)" w:date="2018-10-10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BB5CFA">
        <w:rPr>
          <w:rFonts w:ascii="Times New Roman" w:eastAsia="Times New Roman" w:hAnsi="Times New Roman" w:cs="Times New Roman"/>
          <w:sz w:val="24"/>
          <w:szCs w:val="24"/>
          <w:highlight w:val="green"/>
          <w:rPrChange w:id="36" w:author="Hawks, Steve (DCR)" w:date="2018-10-10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Conservation Planning Resource </w:t>
      </w:r>
      <w:proofErr w:type="spellStart"/>
      <w:r w:rsidRPr="00BB5CFA">
        <w:rPr>
          <w:rFonts w:ascii="Times New Roman" w:eastAsia="Times New Roman" w:hAnsi="Times New Roman" w:cs="Times New Roman"/>
          <w:sz w:val="24"/>
          <w:szCs w:val="24"/>
          <w:highlight w:val="green"/>
          <w:rPrChange w:id="37" w:author="Hawks, Steve (DCR)" w:date="2018-10-10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Guidesheet</w:t>
      </w:r>
      <w:proofErr w:type="spellEnd"/>
      <w:r w:rsidRPr="00BB5CFA">
        <w:rPr>
          <w:rFonts w:ascii="Times New Roman" w:eastAsia="Times New Roman" w:hAnsi="Times New Roman" w:cs="Times New Roman"/>
          <w:sz w:val="24"/>
          <w:szCs w:val="24"/>
          <w:highlight w:val="green"/>
          <w:rPrChange w:id="38" w:author="Hawks, Steve (DCR)" w:date="2018-10-10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(PDF) &lt;</w:t>
      </w:r>
      <w:ins w:id="39" w:author="Hawks, Steve (DCR)" w:date="2018-10-10T10:42:00Z">
        <w:r w:rsidR="00BB5CFA" w:rsidRPr="00BB5CFA">
          <w:rPr>
            <w:rFonts w:ascii="Times New Roman" w:eastAsia="Times New Roman" w:hAnsi="Times New Roman" w:cs="Times New Roman"/>
            <w:sz w:val="24"/>
            <w:szCs w:val="24"/>
          </w:rPr>
          <w:t>con-plan-DCR Resource Guide Sheet 2018.pdf</w:t>
        </w:r>
      </w:ins>
      <w:del w:id="40" w:author="Hawks, Steve (DCR)" w:date="2018-10-10T10:42:00Z">
        <w:r w:rsidRPr="00BB5CFA" w:rsidDel="00BB5CFA">
          <w:rPr>
            <w:rFonts w:ascii="Times New Roman" w:eastAsia="Times New Roman" w:hAnsi="Times New Roman" w:cs="Times New Roman"/>
            <w:sz w:val="24"/>
            <w:szCs w:val="24"/>
            <w:highlight w:val="green"/>
            <w:rPrChange w:id="41" w:author="Hawks, Steve (DCR)" w:date="2018-10-10T10:4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DCR Resource Guide Sheet.9.13.17.pdf</w:delText>
        </w:r>
      </w:del>
      <w:r w:rsidRPr="00BB5CFA">
        <w:rPr>
          <w:rFonts w:ascii="Times New Roman" w:eastAsia="Times New Roman" w:hAnsi="Times New Roman" w:cs="Times New Roman"/>
          <w:sz w:val="24"/>
          <w:szCs w:val="24"/>
          <w:highlight w:val="green"/>
          <w:rPrChange w:id="42" w:author="Hawks, Steve (DCR)" w:date="2018-10-10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&gt;</w:t>
      </w:r>
    </w:p>
    <w:p w14:paraId="67BE6619" w14:textId="4FF19ABA" w:rsidR="00940407" w:rsidRDefault="00940407" w:rsidP="00BB5C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Conservation Planning Farm Summary(PDF)&lt;</w:t>
      </w:r>
      <w:r w:rsidRPr="00940407">
        <w:t xml:space="preserve"> </w:t>
      </w:r>
      <w:ins w:id="43" w:author="Hawks, Steve (DCR)" w:date="2018-10-10T10:43:00Z">
        <w:r w:rsidR="00BB5CFA" w:rsidRPr="00BB5CFA">
          <w:rPr>
            <w:rFonts w:ascii="Times New Roman" w:eastAsia="Times New Roman" w:hAnsi="Times New Roman" w:cs="Times New Roman"/>
            <w:sz w:val="24"/>
            <w:szCs w:val="24"/>
          </w:rPr>
          <w:t>con-plan-DCR Resource Guide Sheet 2018.pdf</w:t>
        </w:r>
      </w:ins>
      <w:del w:id="44" w:author="Hawks, Steve (DCR)" w:date="2018-10-10T10:43:00Z">
        <w:r w:rsidRPr="00940407" w:rsidDel="00BB5CFA">
          <w:rPr>
            <w:rFonts w:ascii="Times New Roman" w:eastAsia="Times New Roman" w:hAnsi="Times New Roman" w:cs="Times New Roman"/>
            <w:sz w:val="24"/>
            <w:szCs w:val="24"/>
          </w:rPr>
          <w:delText>DCR Resource Guide Sheet.9.13.17.</w:delText>
        </w:r>
        <w:r w:rsidDel="00BB5CFA">
          <w:rPr>
            <w:rFonts w:ascii="Times New Roman" w:eastAsia="Times New Roman" w:hAnsi="Times New Roman" w:cs="Times New Roman"/>
            <w:sz w:val="24"/>
            <w:szCs w:val="24"/>
          </w:rPr>
          <w:delText>pdf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&gt;</w:t>
      </w:r>
      <w:commentRangeEnd w:id="30"/>
      <w:r w:rsidR="004F6091">
        <w:rPr>
          <w:rStyle w:val="CommentReference"/>
        </w:rPr>
        <w:commentReference w:id="30"/>
      </w:r>
    </w:p>
    <w:p w14:paraId="0E5FBCCE" w14:textId="77777777" w:rsidR="00940407" w:rsidDel="001D00F6" w:rsidRDefault="00940407">
      <w:pPr>
        <w:spacing w:before="100" w:beforeAutospacing="1" w:after="100" w:afterAutospacing="1" w:line="240" w:lineRule="auto"/>
        <w:rPr>
          <w:del w:id="45" w:author="Thiel-goin, Carl (DCR)" w:date="2018-09-19T15:05:00Z"/>
          <w:rFonts w:ascii="Times New Roman" w:eastAsia="Times New Roman" w:hAnsi="Times New Roman" w:cs="Times New Roman"/>
          <w:sz w:val="24"/>
          <w:szCs w:val="24"/>
        </w:rPr>
        <w:pPrChange w:id="46" w:author="Thiel-goin, Carl (DCR)" w:date="2018-09-19T15:05:00Z">
          <w:pPr>
            <w:spacing w:before="100" w:beforeAutospacing="1" w:after="100" w:afterAutospacing="1" w:line="240" w:lineRule="auto"/>
            <w:ind w:left="720"/>
          </w:pPr>
        </w:pPrChange>
      </w:pPr>
    </w:p>
    <w:p w14:paraId="09DAD7A6" w14:textId="77777777" w:rsidR="00DA2446" w:rsidRPr="00DA2446" w:rsidDel="001D00F6" w:rsidRDefault="00DA2446">
      <w:pPr>
        <w:spacing w:before="100" w:beforeAutospacing="1" w:after="100" w:afterAutospacing="1" w:line="240" w:lineRule="auto"/>
        <w:rPr>
          <w:del w:id="47" w:author="Thiel-goin, Carl (DCR)" w:date="2018-09-19T15:05:00Z"/>
          <w:rFonts w:ascii="Times New Roman" w:eastAsia="Times New Roman" w:hAnsi="Times New Roman" w:cs="Times New Roman"/>
          <w:sz w:val="24"/>
          <w:szCs w:val="24"/>
        </w:rPr>
        <w:pPrChange w:id="48" w:author="Thiel-goin, Carl (DCR)" w:date="2018-09-19T15:05:00Z">
          <w:pPr>
            <w:spacing w:before="100" w:beforeAutospacing="1" w:after="100" w:afterAutospacing="1" w:line="240" w:lineRule="auto"/>
            <w:ind w:left="720"/>
          </w:pPr>
        </w:pPrChange>
      </w:pPr>
    </w:p>
    <w:p w14:paraId="2B8FA03F" w14:textId="77777777" w:rsidR="00DA2446" w:rsidRDefault="001D00F6" w:rsidP="001D00F6">
      <w:ins w:id="49" w:author="Thiel-goin, Carl (DCR)" w:date="2018-09-19T15:04:00Z">
        <w:r>
          <w:t xml:space="preserve"> </w:t>
        </w:r>
      </w:ins>
    </w:p>
    <w:sectPr w:rsidR="00DA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VITA Program" w:date="2018-10-10T09:20:00Z" w:initials="VP">
    <w:p w14:paraId="4B73BC26" w14:textId="77777777" w:rsidR="00C74C77" w:rsidRDefault="00C74C77">
      <w:pPr>
        <w:pStyle w:val="CommentText"/>
      </w:pPr>
      <w:r>
        <w:rPr>
          <w:rStyle w:val="CommentReference"/>
        </w:rPr>
        <w:annotationRef/>
      </w:r>
      <w:r>
        <w:t>Create new page</w:t>
      </w:r>
    </w:p>
  </w:comment>
  <w:comment w:id="13" w:author="VITA Program" w:date="2018-10-10T09:18:00Z" w:initials="VP">
    <w:p w14:paraId="3205DDCA" w14:textId="77777777" w:rsidR="00E06CB8" w:rsidRDefault="00E06CB8">
      <w:pPr>
        <w:pStyle w:val="CommentText"/>
      </w:pPr>
      <w:r>
        <w:rPr>
          <w:rStyle w:val="CommentReference"/>
        </w:rPr>
        <w:annotationRef/>
      </w:r>
      <w:r>
        <w:t>New page under conservation planning</w:t>
      </w:r>
      <w:r w:rsidR="00C74C77">
        <w:t>. Basically this moves a lot of content that is currently on the Conservation Planning page to a new page. See other word documents for edits to the Conservation Planning page.</w:t>
      </w:r>
    </w:p>
  </w:comment>
  <w:comment w:id="30" w:author="Hawks, Steve (DCR)" w:date="2018-10-10T13:47:00Z" w:initials="HS(">
    <w:p w14:paraId="322CA001" w14:textId="0F78E99D" w:rsidR="004F6091" w:rsidRDefault="004F6091">
      <w:pPr>
        <w:pStyle w:val="CommentText"/>
      </w:pPr>
      <w:r>
        <w:rPr>
          <w:rStyle w:val="CommentReference"/>
        </w:rPr>
        <w:annotationRef/>
      </w:r>
      <w:r w:rsidR="00C75B5A">
        <w:t>Looks like they marked up a way</w:t>
      </w:r>
      <w:r>
        <w:t xml:space="preserve"> old version of the page and, for some obscure reason, put new filenames in place. They seem to have done this by mistake.</w:t>
      </w:r>
      <w:r w:rsidR="00C75B5A">
        <w:t xml:space="preserve"> (The meetings aren’t even in the same order now.)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73BC26" w15:done="0"/>
  <w15:commentEx w15:paraId="3205DDCA" w15:done="0"/>
  <w15:commentEx w15:paraId="322CA0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11A3"/>
    <w:multiLevelType w:val="multilevel"/>
    <w:tmpl w:val="A324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94C4E"/>
    <w:multiLevelType w:val="multilevel"/>
    <w:tmpl w:val="2B0A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14579"/>
    <w:multiLevelType w:val="multilevel"/>
    <w:tmpl w:val="D150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80242"/>
    <w:multiLevelType w:val="multilevel"/>
    <w:tmpl w:val="A426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A67FD"/>
    <w:multiLevelType w:val="multilevel"/>
    <w:tmpl w:val="22BA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wks, Steve (DCR)">
    <w15:presenceInfo w15:providerId="AD" w15:userId="S-1-5-21-3102109963-2641124013-111641105-99308"/>
  </w15:person>
  <w15:person w15:author="VITA Program">
    <w15:presenceInfo w15:providerId="None" w15:userId="VITA Program"/>
  </w15:person>
  <w15:person w15:author="Thiel-goin, Carl (DCR)">
    <w15:presenceInfo w15:providerId="AD" w15:userId="S-1-5-21-3102109963-2641124013-111641105-8442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46"/>
    <w:rsid w:val="0009535C"/>
    <w:rsid w:val="00191788"/>
    <w:rsid w:val="001D00F6"/>
    <w:rsid w:val="00272FA3"/>
    <w:rsid w:val="002F413B"/>
    <w:rsid w:val="00313CF9"/>
    <w:rsid w:val="004F6091"/>
    <w:rsid w:val="0055329B"/>
    <w:rsid w:val="005E1D2F"/>
    <w:rsid w:val="008179E9"/>
    <w:rsid w:val="00940407"/>
    <w:rsid w:val="00A556D4"/>
    <w:rsid w:val="00BB5CFA"/>
    <w:rsid w:val="00C74C77"/>
    <w:rsid w:val="00C75B5A"/>
    <w:rsid w:val="00DA2446"/>
    <w:rsid w:val="00E0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0A73"/>
  <w15:chartTrackingRefBased/>
  <w15:docId w15:val="{FFED1B80-1BDC-4AB7-A7E6-23C68A7F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44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6C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C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C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C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C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9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VirginiaDCR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www.dcr.virginia.gov/soil-and-water/" TargetMode="External"/><Relationship Id="rId39" Type="http://schemas.openxmlformats.org/officeDocument/2006/relationships/hyperlink" Target="http://www.dcr.virginia.gov/soil-and-water/seas" TargetMode="External"/><Relationship Id="rId21" Type="http://schemas.openxmlformats.org/officeDocument/2006/relationships/hyperlink" Target="https://www.linkedin.com/company/virginia-department-of-conservation-and-recreation" TargetMode="External"/><Relationship Id="rId34" Type="http://schemas.openxmlformats.org/officeDocument/2006/relationships/hyperlink" Target="http://www.dcr.virginia.gov/soil-and-water/conservation-planning" TargetMode="External"/><Relationship Id="rId42" Type="http://schemas.openxmlformats.org/officeDocument/2006/relationships/hyperlink" Target="http://www.dcr.virginia.gov/soil-and-water/" TargetMode="External"/><Relationship Id="rId47" Type="http://schemas.openxmlformats.org/officeDocument/2006/relationships/hyperlink" Target="http://www.dcr.virginia.gov/soil-and-water/document/cp-dacs-sag-20170131.pdf" TargetMode="External"/><Relationship Id="rId50" Type="http://schemas.openxmlformats.org/officeDocument/2006/relationships/hyperlink" Target="http://www.dcr.virginia.gov/soil-and-water/document/cp-nrcs-overview.pdf" TargetMode="External"/><Relationship Id="rId55" Type="http://schemas.openxmlformats.org/officeDocument/2006/relationships/hyperlink" Target="http://www.dcr.virginia.gov/soil-and-water/document/cp-sample-simple-20170223.pdf" TargetMode="External"/><Relationship Id="rId63" Type="http://schemas.openxmlformats.org/officeDocument/2006/relationships/hyperlink" Target="http://www.dcr.virginia.gov/soil-and-water/document/cp-simple-plan-20170324.pdf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www.dcr.virginia.gov/soil-and-water/conservation-plann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://www.dcr.virginia.gov/land-conservation/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www.dcr.virginia.gov/" TargetMode="External"/><Relationship Id="rId24" Type="http://schemas.openxmlformats.org/officeDocument/2006/relationships/hyperlink" Target="http://www.dcr.virginia.gov/state-parks/" TargetMode="External"/><Relationship Id="rId32" Type="http://schemas.openxmlformats.org/officeDocument/2006/relationships/hyperlink" Target="http://www.dcr.virginia.gov/soil-and-water/nutmgt" TargetMode="External"/><Relationship Id="rId37" Type="http://schemas.openxmlformats.org/officeDocument/2006/relationships/hyperlink" Target="http://www.dcr.virginia.gov/soil-and-water/swcds" TargetMode="External"/><Relationship Id="rId40" Type="http://schemas.openxmlformats.org/officeDocument/2006/relationships/hyperlink" Target="http://www.dcr.virginia.gov/soil-and-water/all-programs" TargetMode="External"/><Relationship Id="rId45" Type="http://schemas.openxmlformats.org/officeDocument/2006/relationships/hyperlink" Target="http://www.dcr.virginia.gov/soil-and-water/document/cp-agenda-20170131.pdf" TargetMode="External"/><Relationship Id="rId53" Type="http://schemas.openxmlformats.org/officeDocument/2006/relationships/hyperlink" Target="http://www.dcr.virginia.gov/soil-and-water/document/cp-sag-minutes-20170223.pdf" TargetMode="External"/><Relationship Id="rId58" Type="http://schemas.openxmlformats.org/officeDocument/2006/relationships/hyperlink" Target="http://www.dcr.virginia.gov/soil-and-water/document/cp-cbpa-asmt-20170223.pdf" TargetMode="External"/><Relationship Id="rId66" Type="http://schemas.openxmlformats.org/officeDocument/2006/relationships/hyperlink" Target="http://www.dcr.virginia.gov/soil-and-water/document/cp-agenda-20170324.pdf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twitter.com/VirginiaDCR" TargetMode="External"/><Relationship Id="rId23" Type="http://schemas.openxmlformats.org/officeDocument/2006/relationships/hyperlink" Target="http://www.dcr.virginia.gov/aboutus" TargetMode="External"/><Relationship Id="rId28" Type="http://schemas.openxmlformats.org/officeDocument/2006/relationships/hyperlink" Target="http://www.dcr.virginia.gov/dam-safety-and-floodplains/" TargetMode="External"/><Relationship Id="rId36" Type="http://schemas.openxmlformats.org/officeDocument/2006/relationships/hyperlink" Target="http://www.dcr.virginia.gov/soil-and-water/rmp" TargetMode="External"/><Relationship Id="rId49" Type="http://schemas.openxmlformats.org/officeDocument/2006/relationships/hyperlink" Target="http://www.dcr.virginia.gov/soil-and-water/document/cp-deq-dcr-cbpa-training.pdf" TargetMode="External"/><Relationship Id="rId57" Type="http://schemas.openxmlformats.org/officeDocument/2006/relationships/hyperlink" Target="http://www.dcr.virginia.gov/soil-and-water/document/cp-draft-farm-sum-asmt-20170223.pdf" TargetMode="External"/><Relationship Id="rId61" Type="http://schemas.openxmlformats.org/officeDocument/2006/relationships/hyperlink" Target="http://www.dcr.virginia.gov/soil-and-water/document/cp-sag-minutes-20170324.pdf" TargetMode="External"/><Relationship Id="rId10" Type="http://schemas.openxmlformats.org/officeDocument/2006/relationships/hyperlink" Target="http://www.virginia.gov/search" TargetMode="External"/><Relationship Id="rId19" Type="http://schemas.openxmlformats.org/officeDocument/2006/relationships/hyperlink" Target="https://www.flickr.com/photos/vadcr/" TargetMode="External"/><Relationship Id="rId31" Type="http://schemas.openxmlformats.org/officeDocument/2006/relationships/hyperlink" Target="http://www.dcr.virginia.gov/soil-and-water/swintro" TargetMode="External"/><Relationship Id="rId44" Type="http://schemas.openxmlformats.org/officeDocument/2006/relationships/hyperlink" Target="http://www.dcr.virginia.gov/soil-and-water/document/cp-motion-vswcb.pdf" TargetMode="External"/><Relationship Id="rId52" Type="http://schemas.openxmlformats.org/officeDocument/2006/relationships/hyperlink" Target="http://www.dcr.virginia.gov/soil-and-water/document/cp-agenda-20170223.pdf" TargetMode="External"/><Relationship Id="rId60" Type="http://schemas.openxmlformats.org/officeDocument/2006/relationships/hyperlink" Target="http://www.dcr.virginia.gov/soil-and-water/document/cp-agenda-20170324.pdf" TargetMode="External"/><Relationship Id="rId65" Type="http://schemas.openxmlformats.org/officeDocument/2006/relationships/hyperlink" Target="http://www.dcr.virginia.gov/soil-and-water/document/cp-nrcs-cpa-52-draf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ernor.virginia.gov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://www.dcr.virginia.gov/recreational-planning/" TargetMode="External"/><Relationship Id="rId30" Type="http://schemas.openxmlformats.org/officeDocument/2006/relationships/hyperlink" Target="http://www.dcr.virginia.gov/soil-and-water/" TargetMode="External"/><Relationship Id="rId35" Type="http://schemas.openxmlformats.org/officeDocument/2006/relationships/hyperlink" Target="http://www.dcr.virginia.gov/soil-and-water/wsheds" TargetMode="External"/><Relationship Id="rId43" Type="http://schemas.openxmlformats.org/officeDocument/2006/relationships/hyperlink" Target="http://www.dcr.virginia.gov/soil-and-water/conservation-planning" TargetMode="External"/><Relationship Id="rId48" Type="http://schemas.openxmlformats.org/officeDocument/2006/relationships/hyperlink" Target="http://www.dcr.virginia.gov/soil-and-water/document/cp-dcr-show-20170131.pdf" TargetMode="External"/><Relationship Id="rId56" Type="http://schemas.openxmlformats.org/officeDocument/2006/relationships/hyperlink" Target="http://www.dcr.virginia.gov/soil-and-water/document/cp-sample-full-20170223.pdf" TargetMode="External"/><Relationship Id="rId64" Type="http://schemas.openxmlformats.org/officeDocument/2006/relationships/hyperlink" Target="http://www.dcr.virginia.gov/soil-and-water/document/cp-current-training-20170324.pdf" TargetMode="External"/><Relationship Id="rId69" Type="http://schemas.microsoft.com/office/2011/relationships/people" Target="people.xml"/><Relationship Id="rId8" Type="http://schemas.openxmlformats.org/officeDocument/2006/relationships/hyperlink" Target="http://www.virginia.gov/government/state-employees/agency-directory" TargetMode="External"/><Relationship Id="rId51" Type="http://schemas.openxmlformats.org/officeDocument/2006/relationships/hyperlink" Target="http://www.dcr.virginia.gov/soil-and-water/document/cp-dof-mgt-plans-20170131.pdf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user/DCRVirginia" TargetMode="External"/><Relationship Id="rId25" Type="http://schemas.openxmlformats.org/officeDocument/2006/relationships/hyperlink" Target="http://www.dcr.virginia.gov/natural-heritage/" TargetMode="External"/><Relationship Id="rId33" Type="http://schemas.openxmlformats.org/officeDocument/2006/relationships/hyperlink" Target="http://www.dcr.virginia.gov/soil-and-water/costshar" TargetMode="External"/><Relationship Id="rId38" Type="http://schemas.openxmlformats.org/officeDocument/2006/relationships/hyperlink" Target="http://www.dcr.virginia.gov/soil-and-water/district-engineering-services" TargetMode="External"/><Relationship Id="rId46" Type="http://schemas.openxmlformats.org/officeDocument/2006/relationships/hyperlink" Target="http://www.dcr.virginia.gov/soil-and-water/document/cp-sag-minutes-20170131.pdf" TargetMode="External"/><Relationship Id="rId59" Type="http://schemas.openxmlformats.org/officeDocument/2006/relationships/hyperlink" Target="http://www.dcr.virginia.gov/soil-and-water/document/cp-draf-res-con-asmt-20170223.pdf" TargetMode="External"/><Relationship Id="rId67" Type="http://schemas.openxmlformats.org/officeDocument/2006/relationships/hyperlink" Target="http://www.dcr.virginia.gov/soil-and-water/document/cp-sag-minutes-20170324.pdf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://www.dcr.virginia.gov/" TargetMode="External"/><Relationship Id="rId54" Type="http://schemas.openxmlformats.org/officeDocument/2006/relationships/hyperlink" Target="http://www.dcr.virginia.gov/soil-and-water/document/cp-sag-purp-stmt-20170221.pdf" TargetMode="External"/><Relationship Id="rId62" Type="http://schemas.openxmlformats.org/officeDocument/2006/relationships/hyperlink" Target="http://www.dcr.virginia.gov/soil-and-water/document/cp-plan-approvals.pdf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McGarry, Barbara (DCR)</dc:creator>
  <cp:keywords/>
  <dc:description/>
  <cp:lastModifiedBy>Hawks, Steve (DCR)</cp:lastModifiedBy>
  <cp:revision>10</cp:revision>
  <dcterms:created xsi:type="dcterms:W3CDTF">2018-09-18T16:12:00Z</dcterms:created>
  <dcterms:modified xsi:type="dcterms:W3CDTF">2018-10-10T17:56:00Z</dcterms:modified>
</cp:coreProperties>
</file>